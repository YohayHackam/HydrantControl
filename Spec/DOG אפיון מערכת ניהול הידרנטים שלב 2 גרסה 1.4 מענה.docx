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jc w:val="center"/>
        <w:rPr/>
      </w:pPr>
      <w:r w:rsidDel="00000000" w:rsidR="00000000" w:rsidRPr="00000000">
        <w:rPr>
          <w:rtl w:val="1"/>
        </w:rPr>
        <w:t xml:space="preserve">אפיון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הידרנטים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'</w:t>
      </w:r>
    </w:p>
    <w:p w:rsidR="00000000" w:rsidDel="00000000" w:rsidP="00000000" w:rsidRDefault="00000000" w:rsidRPr="00000000" w14:paraId="00000002">
      <w:pPr>
        <w:bidi w:val="1"/>
        <w:jc w:val="center"/>
        <w:rPr/>
      </w:pPr>
      <w:r w:rsidDel="00000000" w:rsidR="00000000" w:rsidRPr="00000000">
        <w:rPr>
          <w:rtl w:val="0"/>
        </w:rPr>
        <w:t xml:space="preserve">Drop 2 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גרסאות</w:t>
      </w:r>
    </w:p>
    <w:tbl>
      <w:tblPr>
        <w:tblStyle w:val="Table1"/>
        <w:bidiVisual w:val="1"/>
        <w:tblW w:w="8946.0" w:type="dxa"/>
        <w:jc w:val="left"/>
        <w:tblInd w:w="7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705"/>
        <w:gridCol w:w="1135"/>
        <w:gridCol w:w="1318"/>
        <w:gridCol w:w="887"/>
        <w:gridCol w:w="1195"/>
        <w:gridCol w:w="3706"/>
        <w:tblGridChange w:id="0">
          <w:tblGrid>
            <w:gridCol w:w="705"/>
            <w:gridCol w:w="1135"/>
            <w:gridCol w:w="1318"/>
            <w:gridCol w:w="887"/>
            <w:gridCol w:w="1195"/>
            <w:gridCol w:w="37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גרסה</w:t>
            </w:r>
            <w:r w:rsidDel="00000000" w:rsidR="00000000" w:rsidRPr="00000000">
              <w:rPr>
                <w:rtl w:val="1"/>
              </w:rPr>
              <w:t xml:space="preserve"> #</w:t>
            </w:r>
          </w:p>
        </w:tc>
        <w:tc>
          <w:tcPr/>
          <w:p w:rsidR="00000000" w:rsidDel="00000000" w:rsidP="00000000" w:rsidRDefault="00000000" w:rsidRPr="00000000" w14:paraId="0000000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הכותב</w:t>
            </w:r>
          </w:p>
        </w:tc>
        <w:tc>
          <w:tcPr/>
          <w:p w:rsidR="00000000" w:rsidDel="00000000" w:rsidP="00000000" w:rsidRDefault="00000000" w:rsidRPr="00000000" w14:paraId="0000000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תאריך</w:t>
            </w:r>
          </w:p>
        </w:tc>
        <w:tc>
          <w:tcPr/>
          <w:p w:rsidR="00000000" w:rsidDel="00000000" w:rsidP="00000000" w:rsidRDefault="00000000" w:rsidRPr="00000000" w14:paraId="0000000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מאשר</w:t>
            </w:r>
          </w:p>
        </w:tc>
        <w:tc>
          <w:tcPr/>
          <w:p w:rsidR="00000000" w:rsidDel="00000000" w:rsidP="00000000" w:rsidRDefault="00000000" w:rsidRPr="00000000" w14:paraId="0000000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תאריך</w:t>
            </w:r>
          </w:p>
        </w:tc>
        <w:tc>
          <w:tcPr/>
          <w:p w:rsidR="00000000" w:rsidDel="00000000" w:rsidP="00000000" w:rsidRDefault="00000000" w:rsidRPr="00000000" w14:paraId="0000000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הערות</w:t>
            </w:r>
          </w:p>
        </w:tc>
      </w:tr>
      <w:tr>
        <w:trPr>
          <w:cantSplit w:val="0"/>
          <w:trHeight w:val="314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רילי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לבבי</w:t>
            </w:r>
          </w:p>
        </w:tc>
        <w:tc>
          <w:tcPr/>
          <w:p w:rsidR="00000000" w:rsidDel="00000000" w:rsidP="00000000" w:rsidRDefault="00000000" w:rsidRPr="00000000" w14:paraId="0000000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גולן</w:t>
            </w:r>
          </w:p>
          <w:p w:rsidR="00000000" w:rsidDel="00000000" w:rsidP="00000000" w:rsidRDefault="00000000" w:rsidRPr="00000000" w14:paraId="0000000F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שרון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1"/>
        </w:rPr>
        <w:t xml:space="preserve">תוכן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16"/>
            </w:tabs>
            <w:bidi w:val="1"/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tl w:val="0"/>
              </w:rPr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</w:t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מבוא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94"/>
              <w:tab w:val="right" w:pos="9016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tl w:val="0"/>
              </w:rPr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1.1</w:t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עדכון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–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לחץ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צינור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417"/>
              <w:tab w:val="right" w:pos="9016"/>
            </w:tabs>
            <w:bidi w:val="1"/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tl w:val="0"/>
              </w:rPr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1.1.1</w:t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עדכון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לחץ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סטטי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בצינור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–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סטטוס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יומי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417"/>
              <w:tab w:val="right" w:pos="9016"/>
            </w:tabs>
            <w:bidi w:val="1"/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tl w:val="0"/>
              </w:rPr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1.1.2</w:t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עדכון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שינויים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בלחץ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צינור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94"/>
              <w:tab w:val="right" w:pos="9016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tl w:val="0"/>
              </w:rPr>
            </w:r>
          </w:hyperlink>
          <w:hyperlink w:anchor="_heading=h.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1.2</w:t>
              <w:tab/>
            </w:r>
          </w:hyperlink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סטטוס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פרויקט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94"/>
              <w:tab w:val="right" w:pos="9016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tl w:val="0"/>
              </w:rPr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1.3</w:t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תהליך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בדיקת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הלחץ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בצינור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417"/>
              <w:tab w:val="right" w:pos="9016"/>
            </w:tabs>
            <w:bidi w:val="1"/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tl w:val="0"/>
              </w:rPr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1.3.1</w:t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נוהל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התקנת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המערכת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על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ברז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הכיבוי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והקמה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של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ההידרנט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במערכת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417"/>
              <w:tab w:val="right" w:pos="9016"/>
            </w:tabs>
            <w:bidi w:val="1"/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tl w:val="0"/>
              </w:rPr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1.3.2</w:t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שינויים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ליחידות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קיימות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94"/>
              <w:tab w:val="right" w:pos="9016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tl w:val="0"/>
              </w:rPr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1.4</w:t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תהליך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ניהול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גרסאות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417"/>
              <w:tab w:val="right" w:pos="9016"/>
            </w:tabs>
            <w:bidi w:val="1"/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tl w:val="0"/>
              </w:rPr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1.4.1</w:t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ניהול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ערכי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לחץ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צינור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+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זמן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מערכת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417"/>
              <w:tab w:val="right" w:pos="9016"/>
            </w:tabs>
            <w:bidi w:val="1"/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tl w:val="0"/>
              </w:rPr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1.4.2</w:t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עדכון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לגבי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שינוי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שעון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קיץ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/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חורף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16"/>
            </w:tabs>
            <w:bidi w:val="1"/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tl w:val="0"/>
              </w:rPr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2</w:t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פיתוחים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נדרשים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במסך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ראשי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94"/>
              <w:tab w:val="right" w:pos="9016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tl w:val="0"/>
              </w:rPr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2.1</w:t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הוספת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אייקונים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חדשים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417"/>
              <w:tab w:val="right" w:pos="9016"/>
            </w:tabs>
            <w:bidi w:val="1"/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tl w:val="0"/>
              </w:rPr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2.1.1</w:t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שינוי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סדר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ההצגה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16"/>
            </w:tabs>
            <w:bidi w:val="1"/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tl w:val="0"/>
              </w:rPr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3</w:t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פיתוחים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נדרשים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בממשק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ניהול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94"/>
              <w:tab w:val="right" w:pos="9016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tl w:val="0"/>
              </w:rPr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3.1</w:t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מסך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פרמטרים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417"/>
              <w:tab w:val="right" w:pos="9016"/>
            </w:tabs>
            <w:bidi w:val="1"/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tl w:val="0"/>
              </w:rPr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3.1.1</w:t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יצירת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שורה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חדשה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במסך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הפרמטרים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–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לחץ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בצינור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417"/>
              <w:tab w:val="right" w:pos="9016"/>
            </w:tabs>
            <w:bidi w:val="1"/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tl w:val="0"/>
              </w:rPr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3.1.2</w:t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ניהול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ערכים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חדשים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במסך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פרמטרים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- 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עדכון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גרסה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94"/>
              <w:tab w:val="right" w:pos="9016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tl w:val="0"/>
              </w:rPr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3.2</w:t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מסך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פרופילים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16"/>
            </w:tabs>
            <w:bidi w:val="1"/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tl w:val="0"/>
              </w:rPr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4</w:t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פיתוחים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נדרשים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בממשק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משתמש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7"/>
              <w:tab w:val="right" w:pos="9016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tl w:val="0"/>
              </w:rPr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4.1</w:t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מסך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לחצים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בצינור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94"/>
              <w:tab w:val="right" w:pos="9016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tl w:val="0"/>
              </w:rPr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4.2</w:t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מסך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הידרנטים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94"/>
              <w:tab w:val="right" w:pos="9016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tl w:val="0"/>
              </w:rPr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4.3</w:t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מסך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הידרנטים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–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פרטי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הידרנט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94"/>
              <w:tab w:val="right" w:pos="9016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tl w:val="0"/>
              </w:rPr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4.4</w:t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תמונת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מצב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374"/>
              <w:tab w:val="right" w:pos="9016"/>
            </w:tabs>
            <w:bidi w:val="1"/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tl w:val="0"/>
              </w:rPr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4.4.1</w:t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תהליך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הבקרה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והתחזוקה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לסטייה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במדידה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94"/>
              <w:tab w:val="right" w:pos="9016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tl w:val="0"/>
              </w:rPr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4.5</w:t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מסך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ניהול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גרסה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16"/>
            </w:tabs>
            <w:bidi w:val="1"/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tl w:val="0"/>
              </w:rPr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5</w:t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התקנה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תפעול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ותחזוקה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94"/>
              <w:tab w:val="right" w:pos="9016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tl w:val="0"/>
              </w:rPr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5.1</w:t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תהליך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כיול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החיישנים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417"/>
              <w:tab w:val="right" w:pos="9016"/>
            </w:tabs>
            <w:bidi w:val="1"/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tl w:val="0"/>
              </w:rPr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5.1.1</w:t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תהליך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ניהול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לחצים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בצינור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94"/>
              <w:tab w:val="right" w:pos="9016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tl w:val="0"/>
              </w:rPr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5.2</w:t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ניהול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ושמירת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הנתונים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94"/>
              <w:tab w:val="right" w:pos="9016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tl w:val="0"/>
              </w:rPr>
            </w:r>
          </w:hyperlink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5.3</w:t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ניהול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היררכיה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374"/>
              <w:tab w:val="right" w:pos="9016"/>
            </w:tabs>
            <w:bidi w:val="1"/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tl w:val="0"/>
              </w:rPr>
            </w:r>
          </w:hyperlink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5.3.1</w:t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מבנה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התאגיד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417"/>
              <w:tab w:val="right" w:pos="9016"/>
            </w:tabs>
            <w:bidi w:val="1"/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tl w:val="0"/>
              </w:rPr>
            </w:r>
          </w:hyperlink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5.3.2</w:t>
              <w:tab/>
            </w:r>
          </w:hyperlink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מבנה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עץ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הלקוח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16"/>
            </w:tabs>
            <w:bidi w:val="1"/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tl w:val="0"/>
              </w:rPr>
            </w:r>
          </w:hyperlink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6</w:t>
              <w:tab/>
            </w:r>
          </w:hyperlink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נושאים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פתוחים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bidi w:val="1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E">
      <w:pPr>
        <w:pStyle w:val="Heading1"/>
        <w:numPr>
          <w:ilvl w:val="0"/>
          <w:numId w:val="13"/>
        </w:numPr>
        <w:bidi w:val="1"/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1"/>
        </w:rPr>
        <w:t xml:space="preserve">מבוא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יתמוך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בהיררכית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התאגיד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תצוגת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ההידרנטים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הגיאוגרפי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האירועים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הפתוחים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ההיררכיה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תצוגה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ההידרנטים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לביצוע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להידרנט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למדידת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בצינור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ההידרנט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תווסף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השירותים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שפותחו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שבוצעו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השירותים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גרסאות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יחידות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הקצה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55">
          <w:pPr>
            <w:shd w:fill="ffffff" w:val="clear"/>
            <w:bidi w:val="1"/>
            <w:spacing w:after="0" w:line="240" w:lineRule="auto"/>
            <w:ind w:left="720" w:firstLine="0"/>
            <w:rPr>
              <w:ins w:author="Asher Levi" w:id="0" w:date="2019-10-07T19:48:00Z"/>
              <w:color w:val="222222"/>
            </w:rPr>
          </w:pPr>
          <w:sdt>
            <w:sdtPr>
              <w:tag w:val="goog_rdk_1"/>
            </w:sdtPr>
            <w:sdtContent>
              <w:ins w:author="Asher Levi" w:id="0" w:date="2019-10-07T19:48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056">
      <w:pPr>
        <w:shd w:fill="ffffff" w:val="clear"/>
        <w:bidi w:val="1"/>
        <w:spacing w:after="0" w:line="240" w:lineRule="auto"/>
        <w:rPr>
          <w:color w:val="222222"/>
        </w:rPr>
      </w:pPr>
      <w:r w:rsidDel="00000000" w:rsidR="00000000" w:rsidRPr="00000000">
        <w:rPr>
          <w:color w:val="222222"/>
          <w:rtl w:val="1"/>
        </w:rPr>
        <w:t xml:space="preserve">נושאים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שיפותחו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בעתיד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ולא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במסגרת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שלב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ב</w:t>
      </w:r>
      <w:r w:rsidDel="00000000" w:rsidR="00000000" w:rsidRPr="00000000">
        <w:rPr>
          <w:color w:val="222222"/>
          <w:rtl w:val="1"/>
        </w:rPr>
        <w:t xml:space="preserve">' :</w:t>
      </w:r>
    </w:p>
    <w:p w:rsidR="00000000" w:rsidDel="00000000" w:rsidP="00000000" w:rsidRDefault="00000000" w:rsidRPr="00000000" w14:paraId="00000057">
      <w:pPr>
        <w:shd w:fill="ffffff" w:val="clear"/>
        <w:bidi w:val="1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190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הפרדת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סוגי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תצוגה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התרעות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רכיבי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תצוגה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-–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חדש</w:t>
      </w:r>
      <w:sdt>
        <w:sdtPr>
          <w:tag w:val="goog_rdk_3"/>
        </w:sdtPr>
        <w:sdtContent>
          <w:ins w:author="User" w:id="1" w:date="2019-10-10T14:48:00Z"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אין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צורך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להפריד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דברנו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אותה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תצוגה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אולם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ללא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הרשאה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לסגירת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אירוע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ואחר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ins>
        </w:sdtContent>
      </w:sdt>
      <w:sdt>
        <w:sdtPr>
          <w:tag w:val="goog_rdk_4"/>
        </w:sdtPr>
        <w:sdtContent>
          <w:ins w:author="rili levavi" w:id="2" w:date="2019-10-15T13:42:00Z"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אין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בעיה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להוריד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הבקשה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הגיעה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ממיתב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הנושא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נקבע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לפיתוח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עתידי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לאחר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עבודה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המערכת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יגיעו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דרישות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יותר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מדוייקות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לבקשה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90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הצגת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התקנה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למתקין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בסלולר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בטאבלט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shd w:fill="ffffff" w:val="clear"/>
        <w:bidi w:val="1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bidi w:val="1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13"/>
        </w:numPr>
        <w:bidi w:val="1"/>
        <w:ind w:left="576" w:hanging="576"/>
        <w:rPr/>
      </w:pPr>
      <w:bookmarkStart w:colFirst="0" w:colLast="0" w:name="_heading=h.30j0zll" w:id="1"/>
      <w:bookmarkEnd w:id="1"/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–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צינור</w:t>
      </w:r>
    </w:p>
    <w:p w:rsidR="00000000" w:rsidDel="00000000" w:rsidP="00000000" w:rsidRDefault="00000000" w:rsidRPr="00000000" w14:paraId="0000005E">
      <w:pPr>
        <w:bidi w:val="1"/>
        <w:rPr/>
      </w:pPr>
      <w:bookmarkStart w:colFirst="0" w:colLast="0" w:name="_heading=h.1fob9te" w:id="2"/>
      <w:bookmarkEnd w:id="2"/>
      <w:r w:rsidDel="00000000" w:rsidR="00000000" w:rsidRPr="00000000">
        <w:rPr>
          <w:rtl w:val="1"/>
        </w:rPr>
        <w:t xml:space="preserve">הלחץ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בצינור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התאגידים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מתמודדים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שמסופקת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הצינור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2"/>
          <w:numId w:val="13"/>
        </w:numPr>
        <w:bidi w:val="1"/>
        <w:ind w:left="7200" w:hanging="720"/>
        <w:rPr/>
      </w:pP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בצינור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1"/>
        </w:rPr>
        <w:t xml:space="preserve">, (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יועבר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בצינור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הדיווח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בצינור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ההידרנט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בצינור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יישמר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הנבדק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בתצוגת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ההידרנט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שהועבר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ושעה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החורגים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בהתאמה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המורשים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5">
      <w:pPr>
        <w:pStyle w:val="Heading3"/>
        <w:numPr>
          <w:ilvl w:val="2"/>
          <w:numId w:val="13"/>
        </w:numPr>
        <w:bidi w:val="1"/>
        <w:ind w:left="7200" w:hanging="720"/>
        <w:rPr/>
      </w:pPr>
      <w:bookmarkStart w:colFirst="0" w:colLast="0" w:name="_heading=h.3znysh7" w:id="3"/>
      <w:bookmarkEnd w:id="3"/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צינור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שהערכים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בצינור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יחרגו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מהערכים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המוגדרים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נשלח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תשלח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תבדוק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יעודכן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בסטטוס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ביממה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יועברו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1"/>
        </w:rPr>
        <w:t xml:space="preserve">יחידת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1"/>
        </w:rPr>
        <w:t xml:space="preserve">הקצה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1"/>
        </w:rPr>
        <w:t xml:space="preserve">שנוצרו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1"/>
        </w:rPr>
        <w:t xml:space="preserve">בלחץ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1"/>
        </w:rPr>
        <w:t xml:space="preserve">הסטטי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1"/>
        </w:rPr>
        <w:t xml:space="preserve">בצינור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בהשוואה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שהועברה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בבוקר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שיועברו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לחרוג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מהערכים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בגבולות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המותרים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הפרמטרים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שיועברו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נמדד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השינוי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-0 </w:t>
      </w:r>
      <w:r w:rsidDel="00000000" w:rsidR="00000000" w:rsidRPr="00000000">
        <w:rPr>
          <w:rtl w:val="1"/>
        </w:rPr>
        <w:t xml:space="preserve">רשומות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הידרנט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B">
      <w:pPr>
        <w:shd w:fill="ffffff" w:val="clear"/>
        <w:bidi w:val="1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3"/>
        </w:numPr>
        <w:bidi w:val="1"/>
        <w:ind w:left="57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בצינור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/>
        <w:drawing>
          <wp:inline distB="0" distT="0" distL="0" distR="0">
            <wp:extent cx="4819650" cy="7724775"/>
            <wp:effectExtent b="0" l="0" r="0" t="0"/>
            <wp:docPr id="7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72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יוגדרו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יושוו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בגבולות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שהוגדרו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ייעודית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שהועבר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המוגדר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בפרמטר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ואירוע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יטופל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הטיפול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לתדירות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שתקבע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ייושוו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לפרמטרים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הפרמטרים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תבדוק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ואירועים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פתוחים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פתוחים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תסגור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בתיאום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תאגיד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שייקבע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שגרם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תרשום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שהאירוע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סטטוס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תסגור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ההתרעה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הפתוחה</w:t>
      </w:r>
    </w:p>
    <w:p w:rsidR="00000000" w:rsidDel="00000000" w:rsidP="00000000" w:rsidRDefault="00000000" w:rsidRPr="00000000" w14:paraId="0000007A">
      <w:pPr>
        <w:pStyle w:val="Heading3"/>
        <w:numPr>
          <w:ilvl w:val="2"/>
          <w:numId w:val="13"/>
        </w:numPr>
        <w:bidi w:val="1"/>
        <w:ind w:left="7200" w:hanging="720"/>
        <w:rPr/>
      </w:pPr>
      <w:bookmarkStart w:colFirst="0" w:colLast="0" w:name="_heading=h.tyjcwt" w:id="5"/>
      <w:bookmarkEnd w:id="5"/>
      <w:r w:rsidDel="00000000" w:rsidR="00000000" w:rsidRPr="00000000">
        <w:rPr>
          <w:rtl w:val="1"/>
        </w:rPr>
        <w:t xml:space="preserve">נוהל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ההידרנט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/>
        <w:drawing>
          <wp:inline distB="0" distT="0" distL="0" distR="0">
            <wp:extent cx="5731510" cy="1570990"/>
            <wp:effectExtent b="0" l="0" r="0" t="0"/>
            <wp:docPr id="7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המתקין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ההידרנט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בסטטוס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פעיל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המתקין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ההידרנט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ההידרנט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הכרטיס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ישלח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ולחץ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למערכת</w:t>
      </w:r>
      <w:sdt>
        <w:sdtPr>
          <w:tag w:val="goog_rdk_5"/>
        </w:sdtPr>
        <w:sdtContent>
          <w:ins w:author="User" w:id="3" w:date="2019-10-10T15:08:00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sdt>
              <w:sdtPr>
                <w:tag w:val="goog_rdk_6"/>
              </w:sdtPr>
              <w:sdtContent>
                <w:del w:author="rili levavi" w:id="4" w:date="2019-10-15T08:30:00Z"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delText xml:space="preserve">(</w:delTex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delText xml:space="preserve">ההידרנט</w:delTex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delText xml:space="preserve"> </w:delTex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delText xml:space="preserve">עובר</w:delTex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delText xml:space="preserve"> </w:delTex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delText xml:space="preserve">למצב</w:delTex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delText xml:space="preserve"> </w:delTex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delText xml:space="preserve">פעיל</w:delTex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delText xml:space="preserve">, </w:delText>
                  </w:r>
                </w:del>
              </w:sdtContent>
            </w:sdt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7"/>
        </w:sdtPr>
        <w:sdtContent>
          <w:del w:author="rili levavi" w:id="5" w:date="2019-10-15T08:30:00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delText xml:space="preserve">הלחץ</w:delTex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delText xml:space="preserve"> </w:delText>
            </w:r>
          </w:del>
        </w:sdtContent>
      </w:sdt>
      <w:sdt>
        <w:sdtPr>
          <w:tag w:val="goog_rdk_8"/>
        </w:sdtPr>
        <w:sdtContent>
          <w:ins w:author="rili levavi" w:id="5" w:date="2019-10-15T08:30:00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אות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חיים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מיחידת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הקצה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ins>
        </w:sdtContent>
      </w:sdt>
      <w:sdt>
        <w:sdtPr>
          <w:tag w:val="goog_rdk_9"/>
        </w:sdtPr>
        <w:sdtContent>
          <w:del w:author="rili levavi" w:id="6" w:date="2019-10-15T08:30:00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delText xml:space="preserve">בצינור</w:delText>
            </w:r>
          </w:del>
        </w:sdtContent>
      </w:sdt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מיידית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ואוטומטית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סטטוס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ההידרנט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לסטטוס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sdt>
        <w:sdtPr>
          <w:tag w:val="goog_rdk_10"/>
        </w:sdtPr>
        <w:sdtContent>
          <w:ins w:author="User" w:id="7" w:date="2019-10-10T15:10:00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sdt>
              <w:sdtPr>
                <w:tag w:val="goog_rdk_11"/>
              </w:sdtPr>
              <w:sdtContent>
                <w:del w:author="rili levavi" w:id="8" w:date="2019-10-15T08:31:00Z"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delText xml:space="preserve">(</w:delTex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delText xml:space="preserve">המשפט</w:delTex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delText xml:space="preserve"> </w:delTex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delText xml:space="preserve">הופך</w:delTex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delText xml:space="preserve"> </w:delTex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delText xml:space="preserve">ללא</w:delTex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delText xml:space="preserve"> </w:delTex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delText xml:space="preserve">רלוונטי</w:delTex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delText xml:space="preserve">, </w:delTex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delText xml:space="preserve">סטטוס</w:delTex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delText xml:space="preserve"> </w:delTex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delText xml:space="preserve">פעיל</w:delTex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delText xml:space="preserve"> - </w:delTex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delText xml:space="preserve">אין</w:delTex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delText xml:space="preserve"> </w:delTex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delText xml:space="preserve">התניה</w:delTex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delText xml:space="preserve"> </w:delTex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delText xml:space="preserve">במדידת</w:delTex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delText xml:space="preserve"> </w:delTex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delText xml:space="preserve">לחץ</w:delTex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delText xml:space="preserve">)</w:delText>
                  </w:r>
                </w:del>
              </w:sdtContent>
            </w:sdt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הסטטוס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החיווי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המתקין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במטרה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שההתקנה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הצליחה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הכרטיס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sdt>
        <w:sdtPr>
          <w:tag w:val="goog_rdk_12"/>
        </w:sdtPr>
        <w:sdtContent>
          <w:ins w:author="User" w:id="9" w:date="2019-10-10T15:09:00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בתקלות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המתקין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ליחידות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הקצה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הטיפול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בתקלות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הסטטוס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4">
      <w:pPr>
        <w:pStyle w:val="Heading3"/>
        <w:numPr>
          <w:ilvl w:val="2"/>
          <w:numId w:val="13"/>
        </w:numPr>
        <w:bidi w:val="1"/>
        <w:ind w:left="7200" w:hanging="720"/>
        <w:rPr/>
      </w:pPr>
      <w:bookmarkStart w:colFirst="0" w:colLast="0" w:name="_heading=h.3dy6vkm" w:id="6"/>
      <w:bookmarkEnd w:id="6"/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בשינוי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ההידרנט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תבדוק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סטטוס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ההידרנט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הסטטוס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הסטטוס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</w:p>
    <w:p w:rsidR="00000000" w:rsidDel="00000000" w:rsidP="00000000" w:rsidRDefault="00000000" w:rsidRPr="00000000" w14:paraId="00000089">
      <w:pPr>
        <w:pStyle w:val="Heading3"/>
        <w:numPr>
          <w:ilvl w:val="2"/>
          <w:numId w:val="13"/>
        </w:numPr>
        <w:bidi w:val="1"/>
        <w:ind w:left="1152" w:hanging="720"/>
        <w:rPr/>
      </w:pPr>
      <w:bookmarkStart w:colFirst="0" w:colLast="0" w:name="_heading=h.1t3h5sf" w:id="7"/>
      <w:bookmarkEnd w:id="7"/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הקושחה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העדכון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המותקנת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הגרסאות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sdt>
        <w:sdtPr>
          <w:tag w:val="goog_rdk_13"/>
        </w:sdtPr>
        <w:sdtContent>
          <w:del w:author="User" w:id="10" w:date="2019-10-10T15:19:00Z">
            <w:r w:rsidDel="00000000" w:rsidR="00000000" w:rsidRPr="00000000">
              <w:rPr>
                <w:rtl w:val="1"/>
              </w:rPr>
              <w:delText xml:space="preserve">ליום</w:delText>
            </w:r>
          </w:del>
        </w:sdtContent>
      </w:sdt>
      <w:sdt>
        <w:sdtPr>
          <w:tag w:val="goog_rdk_14"/>
        </w:sdtPr>
        <w:sdtContent>
          <w:ins w:author="User" w:id="10" w:date="2019-10-10T15:19:00Z"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לחודש</w:t>
            </w:r>
            <w:r w:rsidDel="00000000" w:rsidR="00000000" w:rsidRPr="00000000">
              <w:rPr>
                <w:rtl w:val="1"/>
              </w:rPr>
              <w:t xml:space="preserve"> </w:t>
            </w:r>
          </w:ins>
        </w:sdtContent>
      </w:sdt>
      <w:sdt>
        <w:sdtPr>
          <w:tag w:val="goog_rdk_15"/>
        </w:sdtPr>
        <w:sdtContent>
          <w:ins w:author="rili levavi" w:id="11" w:date="2019-10-15T08:32:00Z"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(</w:t>
            </w:r>
            <w:r w:rsidDel="00000000" w:rsidR="00000000" w:rsidRPr="00000000">
              <w:rPr>
                <w:rtl w:val="1"/>
              </w:rPr>
              <w:t xml:space="preserve">דובר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ליום</w:t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העדכון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ליחידת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הקצה</w:t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לתקן</w:t>
            </w:r>
            <w:r w:rsidDel="00000000" w:rsidR="00000000" w:rsidRPr="00000000">
              <w:rPr>
                <w:rtl w:val="1"/>
              </w:rPr>
              <w:t xml:space="preserve">) </w:t>
            </w:r>
          </w:ins>
        </w:sdtContent>
      </w:sdt>
      <w:sdt>
        <w:sdtPr>
          <w:tag w:val="goog_rdk_16"/>
        </w:sdtPr>
        <w:sdtContent>
          <w:del w:author="User" w:id="12" w:date="2019-10-10T15:19:00Z">
            <w:r w:rsidDel="00000000" w:rsidR="00000000" w:rsidRPr="00000000">
              <w:rPr>
                <w:rtl w:val="0"/>
              </w:rPr>
              <w:delText xml:space="preserve"> </w:delText>
            </w:r>
          </w:del>
        </w:sdtContent>
      </w:sdt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ליחידת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הקושחה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הטכניים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numPr>
          <w:ilvl w:val="2"/>
          <w:numId w:val="13"/>
        </w:numPr>
        <w:bidi w:val="1"/>
        <w:ind w:left="1152" w:hanging="720"/>
        <w:rPr/>
      </w:pPr>
      <w:bookmarkStart w:colFirst="0" w:colLast="0" w:name="_heading=h.4d34og8" w:id="8"/>
      <w:bookmarkEnd w:id="8"/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צינור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sdt>
        <w:sdtPr>
          <w:tag w:val="goog_rdk_17"/>
        </w:sdtPr>
        <w:sdtContent>
          <w:ins w:author="User" w:id="13" w:date="2019-10-10T15:27:00Z"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סעיף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מנוגד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לתפיסת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ההפעלה</w:t>
            </w:r>
            <w:r w:rsidDel="00000000" w:rsidR="00000000" w:rsidRPr="00000000">
              <w:rPr>
                <w:rtl w:val="1"/>
              </w:rPr>
              <w:t xml:space="preserve"> .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אמורים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לזרום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מיחדת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לענן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העדכון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מהענן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ליחידת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הקצה</w:t>
            </w:r>
            <w:r w:rsidDel="00000000" w:rsidR="00000000" w:rsidRPr="00000000">
              <w:rPr>
                <w:rtl w:val="1"/>
              </w:rPr>
              <w:t xml:space="preserve">!! </w:t>
            </w:r>
          </w:ins>
        </w:sdtContent>
      </w:sdt>
      <w:sdt>
        <w:sdtPr>
          <w:tag w:val="goog_rdk_18"/>
        </w:sdtPr>
        <w:sdtContent>
          <w:ins w:author="rili levavi" w:id="14" w:date="2019-10-15T08:33:00Z"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דברנו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בהרחבה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בישיבה</w:t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אנחנו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צריכים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לעדכן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יחידת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השינויים</w:t>
            </w:r>
            <w:r w:rsidDel="00000000" w:rsidR="00000000" w:rsidRPr="00000000">
              <w:rPr>
                <w:rtl w:val="1"/>
              </w:rPr>
              <w:t xml:space="preserve">.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bidi w:val="1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יחידת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הקצה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פונה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ביממה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למתן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sdt>
        <w:sdtPr>
          <w:tag w:val="goog_rdk_19"/>
        </w:sdtPr>
        <w:sdtContent>
          <w:del w:author="rili levavi" w:id="15" w:date="2019-10-15T13:59:00Z">
            <w:r w:rsidDel="00000000" w:rsidR="00000000" w:rsidRPr="00000000">
              <w:rPr>
                <w:rFonts w:ascii="Arial" w:cs="Arial" w:eastAsia="Arial" w:hAnsi="Arial"/>
                <w:color w:val="222222"/>
                <w:rtl w:val="1"/>
              </w:rPr>
              <w:delText xml:space="preserve">בבקשה</w:delTex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1"/>
              </w:rPr>
              <w:delText xml:space="preserve"> </w:delText>
            </w:r>
          </w:del>
        </w:sdtContent>
      </w:sdt>
      <w:sdt>
        <w:sdtPr>
          <w:tag w:val="goog_rdk_20"/>
        </w:sdtPr>
        <w:sdtContent>
          <w:ins w:author="rili levavi" w:id="15" w:date="2019-10-15T13:59:00Z">
            <w:r w:rsidDel="00000000" w:rsidR="00000000" w:rsidRPr="00000000">
              <w:rPr>
                <w:rFonts w:ascii="Arial" w:cs="Arial" w:eastAsia="Arial" w:hAnsi="Arial"/>
                <w:color w:val="222222"/>
                <w:rtl w:val="1"/>
              </w:rPr>
              <w:t xml:space="preserve">ובקשה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1"/>
              </w:rPr>
              <w:t xml:space="preserve"> </w:t>
            </w:r>
          </w:ins>
        </w:sdtContent>
      </w:sdt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ערכי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פרמטרים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.</w:t>
      </w:r>
    </w:p>
    <w:p w:rsidR="00000000" w:rsidDel="00000000" w:rsidP="00000000" w:rsidRDefault="00000000" w:rsidRPr="00000000" w14:paraId="00000092">
      <w:pPr>
        <w:shd w:fill="ffffff" w:val="clear"/>
        <w:bidi w:val="1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תחזיר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ליחידת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הקצה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הצינור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  </w:t>
      </w:r>
      <w:hyperlink w:anchor="_heading=h.1t3h5sf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1"/>
          </w:rPr>
          <w:t xml:space="preserve">תהליך</w:t>
        </w:r>
      </w:hyperlink>
      <w:hyperlink w:anchor="_heading=h.1t3h5sf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1"/>
          </w:rPr>
          <w:t xml:space="preserve"> </w:t>
        </w:r>
      </w:hyperlink>
      <w:hyperlink w:anchor="_heading=h.1t3h5sf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1"/>
          </w:rPr>
          <w:t xml:space="preserve">ניהול</w:t>
        </w:r>
      </w:hyperlink>
      <w:hyperlink w:anchor="_heading=h.1t3h5sf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1"/>
          </w:rPr>
          <w:t xml:space="preserve"> </w:t>
        </w:r>
      </w:hyperlink>
      <w:hyperlink w:anchor="_heading=h.1t3h5sf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1"/>
          </w:rPr>
          <w:t xml:space="preserve">גרסאות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והשעון</w:t>
      </w:r>
      <w:r w:rsidDel="00000000" w:rsidR="00000000" w:rsidRPr="00000000">
        <w:rPr>
          <w:rFonts w:ascii="Arial" w:cs="Arial" w:eastAsia="Arial" w:hAnsi="Arial"/>
          <w:color w:val="222222"/>
          <w:rtl w:val="1"/>
        </w:rPr>
        <w:t xml:space="preserve">.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ושעה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העדכני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תחתון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יחידת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הקצה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תעדכן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ביחידות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הקצה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ערכי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הסטטי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בצינור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שהועבר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8">
      <w:pPr>
        <w:shd w:fill="ffffff" w:val="clear"/>
        <w:bidi w:val="1"/>
        <w:spacing w:after="0" w:line="24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numPr>
          <w:ilvl w:val="3"/>
          <w:numId w:val="13"/>
        </w:numPr>
        <w:bidi w:val="1"/>
        <w:ind w:left="864" w:hanging="864"/>
        <w:rPr/>
      </w:pPr>
      <w:r w:rsidDel="00000000" w:rsidR="00000000" w:rsidRPr="00000000">
        <w:rPr>
          <w:rtl w:val="1"/>
        </w:rPr>
        <w:t xml:space="preserve">נוהל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בתקלות</w:t>
      </w:r>
      <w:sdt>
        <w:sdtPr>
          <w:tag w:val="goog_rdk_21"/>
        </w:sdtPr>
        <w:sdtContent>
          <w:ins w:author="User" w:id="16" w:date="2019-10-10T15:29:00Z"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סותר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הסעיף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הקודם</w:t>
            </w:r>
          </w:ins>
        </w:sdtContent>
      </w:sdt>
      <w:sdt>
        <w:sdtPr>
          <w:tag w:val="goog_rdk_22"/>
        </w:sdtPr>
        <w:sdtContent>
          <w:ins w:author="rili levavi" w:id="17" w:date="2019-10-15T08:36:00Z"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ראה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הסעיף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הקודם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שולחת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23"/>
        </w:sdtPr>
        <w:sdtContent>
          <w:ins w:author="rili levavi" w:id="18" w:date="2019-10-15T08:37:00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ליחידות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הקצה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ins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הערכים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יתקבל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יעודכן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ביחידה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יעודכן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תטפל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יתקבל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חיווי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באחריות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יחידות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הקצה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העדכונים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למועבר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ממערכת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D">
      <w:pPr>
        <w:shd w:fill="ffffff" w:val="clear"/>
        <w:bidi w:val="1"/>
        <w:spacing w:after="0" w:line="24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numPr>
          <w:ilvl w:val="2"/>
          <w:numId w:val="13"/>
        </w:numPr>
        <w:bidi w:val="1"/>
        <w:ind w:left="1152" w:hanging="720"/>
        <w:rPr/>
      </w:pPr>
      <w:bookmarkStart w:colFirst="0" w:colLast="0" w:name="_heading=h.2s8eyo1" w:id="9"/>
      <w:bookmarkEnd w:id="9"/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קיץ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חורף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תהליכי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מיוחדים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לשעון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קיץ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ושעון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חורף</w:t>
      </w:r>
      <w:sdt>
        <w:sdtPr>
          <w:tag w:val="goog_rdk_24"/>
        </w:sdtPr>
        <w:sdtContent>
          <w:ins w:author="rili levavi" w:id="19" w:date="2019-10-15T08:38:00Z"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יעודכן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במסגרת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עדכון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תאריך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ושעה</w:t>
            </w:r>
          </w:ins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0">
      <w:pPr>
        <w:shd w:fill="ffffff" w:val="clear"/>
        <w:bidi w:val="1"/>
        <w:spacing w:after="0" w:line="24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bidi w:val="1"/>
        <w:spacing w:after="0" w:line="24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numPr>
          <w:ilvl w:val="3"/>
          <w:numId w:val="13"/>
        </w:numPr>
        <w:bidi w:val="1"/>
        <w:ind w:left="864" w:hanging="864"/>
        <w:rPr/>
      </w:pPr>
      <w:r w:rsidDel="00000000" w:rsidR="00000000" w:rsidRPr="00000000">
        <w:rPr>
          <w:rtl w:val="1"/>
        </w:rPr>
        <w:t xml:space="preserve">נוהל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ייבחן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ויעודכן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לתקלות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שיתגלו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בבדיקות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A4">
      <w:pPr>
        <w:shd w:fill="ffffff" w:val="clear"/>
        <w:bidi w:val="1"/>
        <w:spacing w:after="0" w:line="24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numPr>
          <w:ilvl w:val="3"/>
          <w:numId w:val="13"/>
        </w:numPr>
        <w:bidi w:val="1"/>
        <w:ind w:left="864" w:hanging="864"/>
        <w:rPr/>
      </w:pP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יחידת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הקצה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אחראית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התקשורת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A7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tag w:val="goog_rdk_27"/>
      </w:sdtPr>
      <w:sdtContent>
        <w:p w:rsidR="00000000" w:rsidDel="00000000" w:rsidP="00000000" w:rsidRDefault="00000000" w:rsidRPr="00000000" w14:paraId="000000A8">
          <w:pPr>
            <w:bidi w:val="1"/>
            <w:rPr>
              <w:del w:author="rili levavi" w:id="20" w:date="2019-10-15T14:01:00Z"/>
            </w:rPr>
          </w:pPr>
          <w:sdt>
            <w:sdtPr>
              <w:tag w:val="goog_rdk_26"/>
            </w:sdtPr>
            <w:sdtContent>
              <w:del w:author="rili levavi" w:id="20" w:date="2019-10-15T14:01:00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p w:rsidR="00000000" w:rsidDel="00000000" w:rsidP="00000000" w:rsidRDefault="00000000" w:rsidRPr="00000000" w14:paraId="000000A9">
      <w:pPr>
        <w:rPr>
          <w:color w:val="2e75b5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numPr>
          <w:ilvl w:val="0"/>
          <w:numId w:val="13"/>
        </w:numPr>
        <w:bidi w:val="1"/>
        <w:ind w:left="432" w:hanging="432"/>
        <w:rPr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rtl w:val="1"/>
        </w:rPr>
        <w:t xml:space="preserve">פיתוחים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13"/>
        </w:numPr>
        <w:bidi w:val="1"/>
        <w:ind w:left="576" w:hanging="576"/>
        <w:rPr/>
      </w:pPr>
      <w:bookmarkStart w:colFirst="0" w:colLast="0" w:name="_heading=h.3rdcrjn" w:id="11"/>
      <w:bookmarkEnd w:id="11"/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אייקונים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בצינור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AE">
      <w:pPr>
        <w:pStyle w:val="Heading3"/>
        <w:numPr>
          <w:ilvl w:val="2"/>
          <w:numId w:val="13"/>
        </w:numPr>
        <w:bidi w:val="1"/>
        <w:ind w:left="7200" w:hanging="720"/>
        <w:rPr/>
      </w:pPr>
      <w:bookmarkStart w:colFirst="0" w:colLast="0" w:name="_heading=h.26in1rg" w:id="12"/>
      <w:bookmarkEnd w:id="12"/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ההצגה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אירועים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צינור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הידרנטים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רביעית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/>
        <w:drawing>
          <wp:inline distB="0" distT="0" distL="0" distR="0">
            <wp:extent cx="2562723" cy="4178707"/>
            <wp:effectExtent b="0" l="0" r="0" t="0"/>
            <wp:docPr id="7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723" cy="4178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1"/>
        </w:rPr>
        <w:t xml:space="preserve">פיתוחים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B6">
      <w:pPr>
        <w:rPr>
          <w:color w:val="2e75b5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numPr>
          <w:ilvl w:val="0"/>
          <w:numId w:val="13"/>
        </w:numPr>
        <w:bidi w:val="1"/>
        <w:ind w:left="432" w:hanging="432"/>
        <w:rPr/>
      </w:pPr>
      <w:bookmarkStart w:colFirst="0" w:colLast="0" w:name="_heading=h.lnxbz9" w:id="13"/>
      <w:bookmarkEnd w:id="13"/>
      <w:r w:rsidDel="00000000" w:rsidR="00000000" w:rsidRPr="00000000">
        <w:rPr>
          <w:rtl w:val="1"/>
        </w:rPr>
        <w:t xml:space="preserve">פיתוחים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B8">
      <w:pPr>
        <w:pStyle w:val="Heading2"/>
        <w:numPr>
          <w:ilvl w:val="1"/>
          <w:numId w:val="13"/>
        </w:numPr>
        <w:bidi w:val="1"/>
        <w:ind w:left="576" w:hanging="576"/>
        <w:rPr/>
      </w:pPr>
      <w:bookmarkStart w:colFirst="0" w:colLast="0" w:name="_heading=h.35nkun2" w:id="14"/>
      <w:bookmarkEnd w:id="14"/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</w:p>
    <w:p w:rsidR="00000000" w:rsidDel="00000000" w:rsidP="00000000" w:rsidRDefault="00000000" w:rsidRPr="00000000" w14:paraId="000000B9">
      <w:pPr>
        <w:pStyle w:val="Heading3"/>
        <w:numPr>
          <w:ilvl w:val="2"/>
          <w:numId w:val="13"/>
        </w:numPr>
        <w:bidi w:val="1"/>
        <w:ind w:left="7200" w:hanging="720"/>
        <w:rPr/>
      </w:pPr>
      <w:bookmarkStart w:colFirst="0" w:colLast="0" w:name="_heading=h.1ksv4uv" w:id="15"/>
      <w:bookmarkEnd w:id="15"/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בצינור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מוסתרת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סטייה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צינור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/>
        <w:drawing>
          <wp:inline distB="0" distT="0" distL="0" distR="0">
            <wp:extent cx="5731510" cy="2811780"/>
            <wp:effectExtent b="0" l="0" r="0" t="0"/>
            <wp:docPr id="7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1"/>
        </w:rPr>
        <w:t xml:space="preserve">ברירת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-6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-3. </w:t>
        <w:br w:type="textWrapping"/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שייקבעו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שיתקבלו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ובדחיפות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שיקבע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הפרמטרים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28"/>
        </w:sdtPr>
        <w:sdtContent>
          <w:del w:author="User" w:id="21" w:date="2019-10-10T15:42:00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delText xml:space="preserve">נייצר</w:delTex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delText xml:space="preserve"> </w:delText>
            </w:r>
          </w:del>
        </w:sdtContent>
      </w:sdt>
      <w:sdt>
        <w:sdtPr>
          <w:tag w:val="goog_rdk_29"/>
        </w:sdtPr>
        <w:sdtContent>
          <w:ins w:author="User" w:id="21" w:date="2019-10-10T15:42:00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תעודכן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ברירת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המחדל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שנקבעה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ins>
        </w:sdtContent>
      </w:sdt>
      <w:sdt>
        <w:sdtPr>
          <w:tag w:val="goog_rdk_30"/>
        </w:sdtPr>
        <w:sdtContent>
          <w:ins w:author="rili levavi" w:id="22" w:date="2019-10-15T08:39:00Z"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–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רק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בפעם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הראשונה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המערכת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תשמור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גם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השינויים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לכן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מדובר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בברירת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מחדל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ins>
        </w:sdtContent>
      </w:sdt>
      <w:sdt>
        <w:sdtPr>
          <w:tag w:val="goog_rdk_31"/>
        </w:sdtPr>
        <w:sdtContent>
          <w:del w:author="User" w:id="23" w:date="2019-10-10T15:42:00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delText xml:space="preserve">שורה</w:delTex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delText xml:space="preserve"> </w:delTex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delText xml:space="preserve">חדשה</w:delText>
            </w:r>
          </w:del>
        </w:sdtContent>
      </w:sdt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לניהול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תכלול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32"/>
        </w:sdtPr>
        <w:sdtContent>
          <w:ins w:author="User" w:id="24" w:date="2019-10-10T15:43:00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ins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ההרשאה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פרמטר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אוטומטית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הפרמטרים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ינוהלו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האיזורים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בהיררכיה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לנהל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הלחצים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בהיררכיה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ההתאגיד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בתאגיד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4"/>
        </w:sdtPr>
        <w:sdtContent>
          <w:del w:author="User" w:id="25" w:date="2019-10-10T15:45:00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delText xml:space="preserve">יש</w:delTex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delText xml:space="preserve"> </w:delTex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delText xml:space="preserve">ליצור</w:delTex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delText xml:space="preserve"> </w:delText>
            </w:r>
          </w:del>
        </w:sdtContent>
      </w:sdt>
      <w:sdt>
        <w:sdtPr>
          <w:tag w:val="goog_rdk_35"/>
        </w:sdtPr>
        <w:sdtContent>
          <w:ins w:author="User" w:id="25" w:date="2019-10-10T15:45:00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ins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36"/>
        </w:sdtPr>
        <w:sdtContent>
          <w:del w:author="User" w:id="26" w:date="2019-10-10T15:45:00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delText xml:space="preserve">ב</w:delText>
            </w:r>
          </w:del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הפרמטרים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37"/>
        </w:sdtPr>
        <w:sdtContent>
          <w:del w:author="User" w:id="27" w:date="2019-10-10T15:45:00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delText xml:space="preserve">שורה</w:delTex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delText xml:space="preserve"> </w:delTex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delText xml:space="preserve">חדשה</w:delText>
            </w:r>
          </w:del>
        </w:sdtContent>
      </w:sdt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למדידת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הלחצים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מינימלי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(3)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מקסימלי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(6). </w:t>
      </w:r>
    </w:p>
    <w:sdt>
      <w:sdtPr>
        <w:tag w:val="goog_rdk_42"/>
      </w:sdtPr>
      <w:sdtContent>
        <w:p w:rsidR="00000000" w:rsidDel="00000000" w:rsidP="00000000" w:rsidRDefault="00000000" w:rsidRPr="00000000" w14:paraId="000000C6">
          <w:pPr>
            <w:keepNext w:val="0"/>
            <w:keepLines w:val="0"/>
            <w:widowControl w:val="1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59" w:lineRule="auto"/>
            <w:ind w:left="1440" w:right="0" w:hanging="360"/>
            <w:jc w:val="left"/>
            <w:rPr>
              <w:ins w:author="rili levavi" w:id="31" w:date="2019-10-15T08:45:00Z"/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יש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ליצור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בטבלת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הפרמטרים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שורה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חדשה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למדידת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הסטייה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בלחצים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.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יתכנו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מספר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פרמטרים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sdt>
            <w:sdtPr>
              <w:tag w:val="goog_rdk_38"/>
            </w:sdtPr>
            <w:sdtContent>
              <w:ins w:author="User" w:id="28" w:date="2019-10-10T15:54:00Z"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(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מידע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שמתקבל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מיחידות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הקצה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נועד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לשימוש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שלנו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למה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לעדכן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?</w:t>
                </w:r>
              </w:ins>
            </w:sdtContent>
          </w:sdt>
          <w:sdt>
            <w:sdtPr>
              <w:tag w:val="goog_rdk_39"/>
            </w:sdtPr>
            <w:sdtContent>
              <w:ins w:author="rili levavi" w:id="29" w:date="2019-10-15T08:40:00Z"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-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זהו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שדה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שעוזר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לחישוב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הסטייה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הנדרשת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כדי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שהנתונים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הללו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ישמשו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אותנו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בהמשך</w:t>
                </w:r>
              </w:ins>
            </w:sdtContent>
          </w:sdt>
          <w:sdt>
            <w:sdtPr>
              <w:tag w:val="goog_rdk_40"/>
            </w:sdtPr>
            <w:sdtContent>
              <w:ins w:author="User" w:id="30" w:date="2019-10-10T15:55:00Z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 </w:t>
                </w:r>
              </w:ins>
            </w:sdtContent>
          </w:sdt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לבדיקה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שכל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אחד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מהם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מייצג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דחיפות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אחרת</w:t>
          </w:r>
          <w:sdt>
            <w:sdtPr>
              <w:tag w:val="goog_rdk_41"/>
            </w:sdtPr>
            <w:sdtContent>
              <w:ins w:author="rili levavi" w:id="31" w:date="2019-10-15T08:45:00Z"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.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אחוז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הסטיה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יכול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לבדוק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גם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אם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הלחץ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תקין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-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לדוגמה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לדוגמה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אם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הלחץ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הוא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בין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3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ל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-6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והיה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6,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וצנח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בבת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אחת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ל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-3 –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עדיין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נקבל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כך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חיווי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אבל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נוכל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לאתר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מצב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כזה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באמצעות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מדידה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זו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.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בהמשך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נוכל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להחליט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האם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ליצור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אירוע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נוסף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במקרים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כאלה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או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. </w:t>
                </w:r>
              </w:ins>
            </w:sdtContent>
          </w:sdt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C7">
          <w:pPr>
            <w:keepNext w:val="0"/>
            <w:keepLines w:val="0"/>
            <w:widowControl w:val="1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59" w:lineRule="auto"/>
            <w:ind w:left="1440" w:right="0" w:hanging="360"/>
            <w:jc w:val="left"/>
            <w:rPr>
              <w:del w:author="rili levavi" w:id="31" w:date="2019-10-15T08:45:00Z"/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44"/>
            </w:sdtPr>
            <w:sdtContent>
              <w:del w:author="rili levavi" w:id="31" w:date="2019-10-15T08:45:00Z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delText xml:space="preserve"> </w:delText>
                </w:r>
              </w:del>
            </w:sdtContent>
          </w:sdt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C8">
          <w:pPr>
            <w:keepNext w:val="0"/>
            <w:keepLines w:val="0"/>
            <w:widowControl w:val="1"/>
            <w:numPr>
              <w:ilvl w:val="2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59" w:lineRule="auto"/>
            <w:ind w:left="2160" w:right="0" w:hanging="180"/>
            <w:jc w:val="left"/>
            <w:rPr>
              <w:del w:author="rili levavi" w:id="31" w:date="2019-10-15T08:45:00Z"/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pPrChange w:author="rili levavi" w:id="0" w:date="2019-10-15T08:47:00Z">
              <w:pPr>
                <w:keepNext w:val="0"/>
                <w:keepLines w:val="0"/>
                <w:widowControl w:val="1"/>
                <w:numPr>
                  <w:ilvl w:val="2"/>
                  <w:numId w:val="3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bidi w:val="1"/>
                <w:spacing w:after="160" w:before="0" w:line="259" w:lineRule="auto"/>
                <w:ind w:left="2160" w:right="0" w:hanging="180"/>
                <w:jc w:val="left"/>
              </w:pPr>
            </w:pPrChange>
          </w:pPr>
          <w:sdt>
            <w:sdtPr>
              <w:tag w:val="goog_rdk_46"/>
            </w:sdtPr>
            <w:sdtContent>
              <w:del w:author="rili levavi" w:id="31" w:date="2019-10-15T08:45:00Z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delText xml:space="preserve">אחוז</w:delTex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delText xml:space="preserve"> </w:delTex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delText xml:space="preserve">סטייה</w:delTex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delText xml:space="preserve"> (</w:delTex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delText xml:space="preserve">לבדוק</w:delTex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delText xml:space="preserve"> </w:delTex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delText xml:space="preserve">האם</w:delTex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delText xml:space="preserve"> </w:delTex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delText xml:space="preserve">יש</w:delTex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delText xml:space="preserve"> </w:delTex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delText xml:space="preserve">צורך</w:delTex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delText xml:space="preserve"> </w:delTex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delText xml:space="preserve">באחוז</w:delTex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delText xml:space="preserve"> </w:delTex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delText xml:space="preserve">גבוה</w:delTex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delText xml:space="preserve"> </w:delTex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delText xml:space="preserve">ואחוז</w:delTex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delText xml:space="preserve"> </w:delTex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delText xml:space="preserve">נמוך</w:delTex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delText xml:space="preserve">)</w:delText>
                </w:r>
              </w:del>
            </w:sdtContent>
          </w:sdt>
        </w:p>
      </w:sdtContent>
    </w:sdt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דחיפות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  <w:sdt>
        <w:sdtPr>
          <w:tag w:val="goog_rdk_48"/>
        </w:sdtPr>
        <w:sdtContent>
          <w:ins w:author="rili levavi" w:id="33" w:date="2019-10-15T08:47:00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ins>
        </w:sdtContent>
      </w:sdt>
      <w:sdt>
        <w:sdtPr>
          <w:tag w:val="goog_rdk_49"/>
        </w:sdtPr>
        <w:sdtContent>
          <w:ins w:author="User" w:id="34" w:date="2019-10-10T15:56:00Z"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ברור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ההקשר</w:t>
            </w:r>
          </w:ins>
        </w:sdtContent>
      </w:sdt>
      <w:sdt>
        <w:sdtPr>
          <w:tag w:val="goog_rdk_50"/>
        </w:sdtPr>
        <w:sdtContent>
          <w:ins w:author="rili levavi" w:id="35" w:date="2019-10-15T08:47:00Z"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שדה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מוסתר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בבסיס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הנתונים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לניתוח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עתידי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הנתונים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 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אוטומטית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  <w:sdt>
        <w:sdtPr>
          <w:tag w:val="goog_rdk_51"/>
        </w:sdtPr>
        <w:sdtContent>
          <w:ins w:author="User" w:id="36" w:date="2019-10-10T15:56:00Z"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ברור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ההקשר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ins>
        </w:sdtContent>
      </w:sdt>
      <w:sdt>
        <w:sdtPr>
          <w:tag w:val="goog_rdk_52"/>
        </w:sdtPr>
        <w:sdtContent>
          <w:ins w:author="rili levavi" w:id="37" w:date="2019-10-15T08:41:00Z"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–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הכנה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לפיתוח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עתידי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תוך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כמה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זמן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נסגור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אוטומטית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ההתרעות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/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האירועים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אם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נקבל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חיווי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סגירה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כדי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יישארו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במערכת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התרעות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ואירועים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מטופלים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ברירת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המחדל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חודש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)</w:t>
            </w:r>
          </w:ins>
        </w:sdtContent>
      </w:sdt>
      <w:r w:rsidDel="00000000" w:rsidR="00000000" w:rsidRPr="00000000">
        <w:rPr>
          <w:rtl w:val="0"/>
        </w:rPr>
      </w:r>
    </w:p>
    <w:sdt>
      <w:sdtPr>
        <w:tag w:val="goog_rdk_57"/>
      </w:sdtPr>
      <w:sdtContent>
        <w:p w:rsidR="00000000" w:rsidDel="00000000" w:rsidP="00000000" w:rsidRDefault="00000000" w:rsidRPr="00000000" w14:paraId="000000CB">
          <w:pPr>
            <w:keepNext w:val="0"/>
            <w:keepLines w:val="0"/>
            <w:widowControl w:val="1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59" w:lineRule="auto"/>
            <w:ind w:left="1440" w:right="0" w:hanging="360"/>
            <w:jc w:val="left"/>
            <w:rPr>
              <w:del w:author="rili levavi" w:id="39" w:date="2019-10-15T08:43:00Z"/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pPrChange w:author="rili levavi" w:id="0" w:date="2019-10-15T08:45:00Z">
              <w:pPr>
                <w:keepNext w:val="0"/>
                <w:keepLines w:val="0"/>
                <w:widowControl w:val="1"/>
                <w:numPr>
                  <w:ilvl w:val="1"/>
                  <w:numId w:val="3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bidi w:val="1"/>
                <w:spacing w:after="160" w:before="0" w:line="259" w:lineRule="auto"/>
                <w:ind w:left="1440" w:right="0" w:hanging="360"/>
                <w:jc w:val="left"/>
              </w:pPr>
            </w:pPrChange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תצוגה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–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יש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להציג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בתצוגת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פרטי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ההידרנט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את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מדידת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הלחץ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האחרון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שבוצע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(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תאריך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ושעה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)</w:t>
          </w:r>
          <w:sdt>
            <w:sdtPr>
              <w:tag w:val="goog_rdk_53"/>
            </w:sdtPr>
            <w:sdtContent>
              <w:ins w:author="User" w:id="38" w:date="2019-10-10T15:58:00Z"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ברור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מערכתית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ההבדל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בין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מידע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לחצים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לבין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מידע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</w:ins>
              <w:sdt>
                <w:sdtPr>
                  <w:tag w:val="goog_rdk_54"/>
                </w:sdtPr>
                <w:sdtContent>
                  <w:commentRangeStart w:id="0"/>
                </w:sdtContent>
              </w:sdt>
              <w:ins w:author="User" w:id="38" w:date="2019-10-10T15:58:00Z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סטיית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לחצים</w:t>
                </w:r>
                <w:commentRangeEnd w:id="0"/>
                <w:r w:rsidDel="00000000" w:rsidR="00000000" w:rsidRPr="00000000">
                  <w:commentReference w:id="0"/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</w:ins>
            </w:sdtContent>
          </w:sdt>
          <w:sdt>
            <w:sdtPr>
              <w:tag w:val="goog_rdk_55"/>
            </w:sdtPr>
            <w:sdtContent>
              <w:ins w:author="rili levavi" w:id="39" w:date="2019-10-15T08:43:00Z"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–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הלחצים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מציגים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המצב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בפועל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1"/>
                  </w:rPr>
                  <w:t xml:space="preserve">. </w:t>
                </w:r>
              </w:ins>
            </w:sdtContent>
          </w:sdt>
          <w:sdt>
            <w:sdtPr>
              <w:tag w:val="goog_rdk_56"/>
            </w:sdtPr>
            <w:sdtContent>
              <w:del w:author="rili levavi" w:id="39" w:date="2019-10-15T08:43:00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CC">
          <w:pPr>
            <w:keepNext w:val="0"/>
            <w:keepLines w:val="0"/>
            <w:widowControl w:val="1"/>
            <w:bidi w:val="1"/>
            <w:spacing w:after="160" w:before="0" w:line="259" w:lineRule="auto"/>
            <w:ind w:left="7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PrChange w:author="rili levavi" w:id="41" w:date="2019-10-15T08:45:00Z">
                <w:rPr/>
              </w:rPrChange>
            </w:rPr>
            <w:pPrChange w:author="rili levavi" w:id="0" w:date="2019-10-15T08:45:00Z">
              <w:pPr>
                <w:bidi w:val="1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CD">
      <w:pPr>
        <w:pStyle w:val="Heading3"/>
        <w:numPr>
          <w:ilvl w:val="2"/>
          <w:numId w:val="13"/>
        </w:numPr>
        <w:bidi w:val="1"/>
        <w:ind w:left="7200" w:hanging="720"/>
        <w:rPr/>
      </w:pPr>
      <w:bookmarkStart w:colFirst="0" w:colLast="0" w:name="_heading=h.2jxsxqh" w:id="17"/>
      <w:bookmarkEnd w:id="17"/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העדכון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יעודכנו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בבצינור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numPr>
          <w:ilvl w:val="1"/>
          <w:numId w:val="13"/>
        </w:numPr>
        <w:bidi w:val="1"/>
        <w:ind w:left="576" w:hanging="576"/>
        <w:rPr/>
      </w:pPr>
      <w:bookmarkStart w:colFirst="0" w:colLast="0" w:name="_heading=h.z337ya" w:id="18"/>
      <w:bookmarkEnd w:id="18"/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פרופילים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הפרופילים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צינור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/>
        <w:drawing>
          <wp:inline distB="0" distT="0" distL="0" distR="0">
            <wp:extent cx="5667144" cy="4126185"/>
            <wp:effectExtent b="0" l="0" r="0" t="0"/>
            <wp:docPr id="7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144" cy="4126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מהקושחה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8">
      <w:pPr>
        <w:rPr>
          <w:color w:val="2e75b5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numPr>
          <w:ilvl w:val="0"/>
          <w:numId w:val="13"/>
        </w:numPr>
        <w:bidi w:val="1"/>
        <w:ind w:left="432" w:hanging="432"/>
        <w:rPr/>
      </w:pPr>
      <w:bookmarkStart w:colFirst="0" w:colLast="0" w:name="_heading=h.3j2qqm3" w:id="19"/>
      <w:bookmarkEnd w:id="19"/>
      <w:r w:rsidDel="00000000" w:rsidR="00000000" w:rsidRPr="00000000">
        <w:rPr>
          <w:rtl w:val="1"/>
        </w:rPr>
        <w:t xml:space="preserve">פיתוחים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DA">
      <w:pPr>
        <w:pStyle w:val="Heading2"/>
        <w:numPr>
          <w:ilvl w:val="1"/>
          <w:numId w:val="13"/>
        </w:numPr>
        <w:bidi w:val="1"/>
        <w:ind w:left="576" w:hanging="576"/>
        <w:rPr>
          <w:sz w:val="24"/>
          <w:szCs w:val="24"/>
        </w:rPr>
      </w:pPr>
      <w:bookmarkStart w:colFirst="0" w:colLast="0" w:name="_heading=h.1y810tw" w:id="20"/>
      <w:bookmarkEnd w:id="20"/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בצינור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בממשק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לחצים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בצינור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האירועים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האירועים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סינון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מהפרמטרים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הסינון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מהפרמטרים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ליכולות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יתעדכן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מיחידת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הנדרשים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בבסיס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סידורי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הידרנט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נמדד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עדכון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ההידרנט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ההיררכיה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E5">
      <w:pPr>
        <w:pStyle w:val="Heading2"/>
        <w:numPr>
          <w:ilvl w:val="1"/>
          <w:numId w:val="13"/>
        </w:numPr>
        <w:bidi w:val="1"/>
        <w:ind w:left="576" w:hanging="576"/>
        <w:rPr/>
      </w:pPr>
      <w:bookmarkStart w:colFirst="0" w:colLast="0" w:name="_heading=h.4i7ojhp" w:id="21"/>
      <w:bookmarkEnd w:id="21"/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הידרנטים</w:t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/>
        <w:drawing>
          <wp:inline distB="0" distT="0" distL="0" distR="0">
            <wp:extent cx="5731510" cy="2790825"/>
            <wp:effectExtent b="0" l="0" r="0" t="0"/>
            <wp:docPr id="7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בהיררכיה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האיזור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היררכיית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הידרנט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הידרנטים</w:t>
      </w:r>
    </w:p>
    <w:p w:rsidR="00000000" w:rsidDel="00000000" w:rsidP="00000000" w:rsidRDefault="00000000" w:rsidRPr="00000000" w14:paraId="000000E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numPr>
          <w:ilvl w:val="1"/>
          <w:numId w:val="13"/>
        </w:numPr>
        <w:bidi w:val="1"/>
        <w:ind w:left="576" w:hanging="576"/>
        <w:rPr/>
      </w:pPr>
      <w:bookmarkStart w:colFirst="0" w:colLast="0" w:name="_heading=h.2xcytpi" w:id="22"/>
      <w:bookmarkEnd w:id="22"/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הידרנטים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הידרנט</w:t>
      </w:r>
    </w:p>
    <w:p w:rsidR="00000000" w:rsidDel="00000000" w:rsidP="00000000" w:rsidRDefault="00000000" w:rsidRPr="00000000" w14:paraId="000000EB">
      <w:pPr>
        <w:bidi w:val="1"/>
        <w:rPr>
          <w:b w:val="1"/>
        </w:rPr>
      </w:pPr>
      <w:r w:rsidDel="00000000" w:rsidR="00000000" w:rsidRPr="00000000">
        <w:rPr/>
        <w:drawing>
          <wp:inline distB="0" distT="0" distL="0" distR="0">
            <wp:extent cx="5731510" cy="2289175"/>
            <wp:effectExtent b="0" l="0" r="0" t="0"/>
            <wp:docPr id="7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בצינור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מדידה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המדידה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וההתרעות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העדכון</w:t>
      </w:r>
    </w:p>
    <w:p w:rsidR="00000000" w:rsidDel="00000000" w:rsidP="00000000" w:rsidRDefault="00000000" w:rsidRPr="00000000" w14:paraId="000000EE">
      <w:pPr>
        <w:pStyle w:val="Heading2"/>
        <w:numPr>
          <w:ilvl w:val="1"/>
          <w:numId w:val="13"/>
        </w:numPr>
        <w:bidi w:val="1"/>
        <w:ind w:left="576" w:hanging="576"/>
        <w:rPr/>
      </w:pPr>
      <w:bookmarkStart w:colFirst="0" w:colLast="0" w:name="_heading=h.1ci93xb" w:id="23"/>
      <w:bookmarkEnd w:id="23"/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ההידרנטים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יינתנו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דרישה</w:t>
      </w:r>
    </w:p>
    <w:p w:rsidR="00000000" w:rsidDel="00000000" w:rsidP="00000000" w:rsidRDefault="00000000" w:rsidRPr="00000000" w14:paraId="000000F1">
      <w:pPr>
        <w:pStyle w:val="Heading3"/>
        <w:numPr>
          <w:ilvl w:val="2"/>
          <w:numId w:val="13"/>
        </w:numPr>
        <w:bidi w:val="1"/>
        <w:ind w:left="7200" w:hanging="720"/>
        <w:rPr/>
      </w:pPr>
      <w:bookmarkStart w:colFirst="0" w:colLast="0" w:name="_heading=h.3whwml4" w:id="24"/>
      <w:bookmarkEnd w:id="24"/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והתחזוקה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במדידה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תייצר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סנכרון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הכרטיסים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השוואה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הכנסת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אוטומטית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לתשובות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שיתקבלו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ייקבע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הכנסת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ייעודי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numPr>
          <w:ilvl w:val="1"/>
          <w:numId w:val="13"/>
        </w:numPr>
        <w:bidi w:val="1"/>
        <w:ind w:left="576" w:hanging="576"/>
        <w:rPr/>
      </w:pPr>
      <w:bookmarkStart w:colFirst="0" w:colLast="0" w:name="_heading=h.2bn6wsx" w:id="25"/>
      <w:bookmarkEnd w:id="25"/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בצינור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1"/>
        </w:rPr>
        <w:t xml:space="preserve">יפותח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הצינור</w:t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שהתרחשו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סידורי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היררכיה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היררכיה</w:t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1"/>
        </w:rPr>
        <w:t xml:space="preserve">למשמשים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להיררכיה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ההיררכיה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).  </w:t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numPr>
          <w:ilvl w:val="0"/>
          <w:numId w:val="13"/>
        </w:numPr>
        <w:bidi w:val="1"/>
        <w:ind w:left="432" w:hanging="432"/>
        <w:rPr/>
      </w:pPr>
      <w:bookmarkStart w:colFirst="0" w:colLast="0" w:name="_heading=h.qsh70q" w:id="26"/>
      <w:bookmarkEnd w:id="26"/>
      <w:r w:rsidDel="00000000" w:rsidR="00000000" w:rsidRPr="00000000">
        <w:rPr>
          <w:rtl w:val="1"/>
        </w:rPr>
        <w:t xml:space="preserve">התקנה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ותחזוקה</w:t>
      </w:r>
      <w:sdt>
        <w:sdtPr>
          <w:tag w:val="goog_rdk_59"/>
        </w:sdtPr>
        <w:sdtContent>
          <w:ins w:author="User" w:id="42" w:date="2019-10-10T16:34:00Z"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יבגני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ואברהם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התייחסותכם</w:t>
            </w:r>
            <w:r w:rsidDel="00000000" w:rsidR="00000000" w:rsidRPr="00000000">
              <w:rPr>
                <w:rtl w:val="1"/>
              </w:rPr>
              <w:t xml:space="preserve">!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numPr>
          <w:ilvl w:val="1"/>
          <w:numId w:val="13"/>
        </w:numPr>
        <w:bidi w:val="1"/>
        <w:ind w:left="576" w:hanging="576"/>
        <w:rPr/>
      </w:pPr>
      <w:bookmarkStart w:colFirst="0" w:colLast="0" w:name="_heading=h.3as4poj" w:id="27"/>
      <w:bookmarkEnd w:id="27"/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החיישנים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הצינור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כיול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בוחן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האופטימלי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הסיגנלים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הרכיבים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האופטימלי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במדידה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כשנתיים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כתוצאה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הצינור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מינורית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  <w:sdt>
      <w:sdtPr>
        <w:tag w:val="goog_rdk_61"/>
      </w:sdtPr>
      <w:sdtContent>
        <w:p w:rsidR="00000000" w:rsidDel="00000000" w:rsidP="00000000" w:rsidRDefault="00000000" w:rsidRPr="00000000" w14:paraId="00000107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bidi w:val="1"/>
            <w:spacing w:after="0" w:before="0" w:line="240" w:lineRule="auto"/>
            <w:ind w:left="720" w:right="0" w:hanging="360"/>
            <w:jc w:val="left"/>
            <w:rPr>
              <w:ins w:author="Sharon" w:id="43" w:date="2019-10-10T23:13:00Z"/>
              <w:rFonts w:ascii="Calibri" w:cs="Calibri" w:eastAsia="Calibri" w:hAnsi="Calibri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הסטייה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במדידה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משפיעה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על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המדידה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של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כמות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הזרימה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–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המשמעות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היא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שכמות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המים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הנמדדת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תקטן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בעקבות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הסטייה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במדידה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. </w:t>
          </w:r>
          <w:sdt>
            <w:sdtPr>
              <w:tag w:val="goog_rdk_60"/>
            </w:sdtPr>
            <w:sdtContent>
              <w:ins w:author="Sharon" w:id="43" w:date="2019-10-10T23:13:00Z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222222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br w:type="textWrapping"/>
                </w:r>
              </w:ins>
            </w:sdtContent>
          </w:sdt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1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bidi w:val="1"/>
            <w:spacing w:after="0" w:line="240" w:lineRule="auto"/>
            <w:ind w:left="360" w:firstLine="0"/>
            <w:rPr>
              <w:color w:val="ff0000"/>
              <w:shd w:fill="auto" w:val="clear"/>
              <w:rPrChange w:author="Sharon" w:id="45" w:date="2019-10-10T23:13:00Z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Sharon" w:id="0" w:date="2019-10-10T23:13:00Z">
              <w:pPr>
                <w:keepNext w:val="0"/>
                <w:keepLines w:val="0"/>
                <w:widowControl w:val="1"/>
                <w:numPr>
                  <w:ilvl w:val="0"/>
                  <w:numId w:val="4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ffffff" w:val="clear"/>
                <w:bidi w:val="1"/>
                <w:spacing w:after="0" w:before="0" w:line="240" w:lineRule="auto"/>
                <w:ind w:left="720" w:right="0" w:hanging="360"/>
                <w:jc w:val="left"/>
              </w:pPr>
            </w:pPrChange>
          </w:pPr>
          <w:sdt>
            <w:sdtPr>
              <w:tag w:val="goog_rdk_62"/>
            </w:sdtPr>
            <w:sdtContent>
              <w:ins w:author="Sharon" w:id="43" w:date="2019-10-10T23:13:00Z"/>
              <w:sdt>
                <w:sdtPr>
                  <w:tag w:val="goog_rdk_63"/>
                </w:sdtPr>
                <w:sdtContent>
                  <w:ins w:author="Sharon" w:id="43" w:date="2019-10-10T23:13:00Z"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ff0000"/>
                        <w:sz w:val="22"/>
                        <w:szCs w:val="22"/>
                        <w:u w:val="none"/>
                        <w:shd w:fill="auto" w:val="clear"/>
                        <w:vertAlign w:val="baseline"/>
                        <w:rtl w:val="1"/>
                        <w:rPrChange w:author="Sharon" w:id="44" w:date="2019-10-10T23:14:00Z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222222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רק</w:t>
                    </w:r>
                  </w:ins>
                </w:sdtContent>
              </w:sdt>
              <w:ins w:author="Sharon" w:id="43" w:date="2019-10-10T23:13:00Z">
                <w:sdt>
                  <w:sdtPr>
                    <w:tag w:val="goog_rdk_64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ff0000"/>
                        <w:sz w:val="22"/>
                        <w:szCs w:val="22"/>
                        <w:u w:val="none"/>
                        <w:shd w:fill="auto" w:val="clear"/>
                        <w:vertAlign w:val="baseline"/>
                        <w:rtl w:val="1"/>
                        <w:rPrChange w:author="Sharon" w:id="44" w:date="2019-10-10T23:14:00Z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222222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 </w:t>
                    </w:r>
                  </w:sdtContent>
                </w:sdt>
                <w:sdt>
                  <w:sdtPr>
                    <w:tag w:val="goog_rdk_65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ff0000"/>
                        <w:sz w:val="22"/>
                        <w:szCs w:val="22"/>
                        <w:u w:val="none"/>
                        <w:shd w:fill="auto" w:val="clear"/>
                        <w:vertAlign w:val="baseline"/>
                        <w:rtl w:val="1"/>
                        <w:rPrChange w:author="Sharon" w:id="44" w:date="2019-10-10T23:14:00Z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222222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לאחר</w:t>
                    </w:r>
                  </w:sdtContent>
                </w:sdt>
                <w:sdt>
                  <w:sdtPr>
                    <w:tag w:val="goog_rdk_66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ff0000"/>
                        <w:sz w:val="22"/>
                        <w:szCs w:val="22"/>
                        <w:u w:val="none"/>
                        <w:shd w:fill="auto" w:val="clear"/>
                        <w:vertAlign w:val="baseline"/>
                        <w:rtl w:val="1"/>
                        <w:rPrChange w:author="Sharon" w:id="44" w:date="2019-10-10T23:14:00Z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222222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 </w:t>
                    </w:r>
                  </w:sdtContent>
                </w:sdt>
                <w:sdt>
                  <w:sdtPr>
                    <w:tag w:val="goog_rdk_67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ff0000"/>
                        <w:sz w:val="22"/>
                        <w:szCs w:val="22"/>
                        <w:u w:val="none"/>
                        <w:shd w:fill="auto" w:val="clear"/>
                        <w:vertAlign w:val="baseline"/>
                        <w:rtl w:val="1"/>
                        <w:rPrChange w:author="Sharon" w:id="44" w:date="2019-10-10T23:14:00Z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222222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בדיקה</w:t>
                    </w:r>
                  </w:sdtContent>
                </w:sdt>
                <w:sdt>
                  <w:sdtPr>
                    <w:tag w:val="goog_rdk_68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ff0000"/>
                        <w:sz w:val="22"/>
                        <w:szCs w:val="22"/>
                        <w:u w:val="none"/>
                        <w:shd w:fill="auto" w:val="clear"/>
                        <w:vertAlign w:val="baseline"/>
                        <w:rtl w:val="1"/>
                        <w:rPrChange w:author="Sharon" w:id="44" w:date="2019-10-10T23:14:00Z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222222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 </w:t>
                    </w:r>
                  </w:sdtContent>
                </w:sdt>
                <w:sdt>
                  <w:sdtPr>
                    <w:tag w:val="goog_rdk_69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ff0000"/>
                        <w:sz w:val="22"/>
                        <w:szCs w:val="22"/>
                        <w:u w:val="none"/>
                        <w:shd w:fill="auto" w:val="clear"/>
                        <w:vertAlign w:val="baseline"/>
                        <w:rtl w:val="1"/>
                        <w:rPrChange w:author="Sharon" w:id="44" w:date="2019-10-10T23:14:00Z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222222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מלאה</w:t>
                    </w:r>
                  </w:sdtContent>
                </w:sdt>
                <w:sdt>
                  <w:sdtPr>
                    <w:tag w:val="goog_rdk_70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ff0000"/>
                        <w:sz w:val="22"/>
                        <w:szCs w:val="22"/>
                        <w:u w:val="none"/>
                        <w:shd w:fill="auto" w:val="clear"/>
                        <w:vertAlign w:val="baseline"/>
                        <w:rtl w:val="1"/>
                        <w:rPrChange w:author="Sharon" w:id="44" w:date="2019-10-10T23:14:00Z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222222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 </w:t>
                    </w:r>
                  </w:sdtContent>
                </w:sdt>
                <w:sdt>
                  <w:sdtPr>
                    <w:tag w:val="goog_rdk_71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ff0000"/>
                        <w:sz w:val="22"/>
                        <w:szCs w:val="22"/>
                        <w:u w:val="none"/>
                        <w:shd w:fill="auto" w:val="clear"/>
                        <w:vertAlign w:val="baseline"/>
                        <w:rtl w:val="1"/>
                        <w:rPrChange w:author="Sharon" w:id="44" w:date="2019-10-10T23:14:00Z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222222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ושימוש</w:t>
                    </w:r>
                  </w:sdtContent>
                </w:sdt>
                <w:sdt>
                  <w:sdtPr>
                    <w:tag w:val="goog_rdk_72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ff0000"/>
                        <w:sz w:val="22"/>
                        <w:szCs w:val="22"/>
                        <w:u w:val="none"/>
                        <w:shd w:fill="auto" w:val="clear"/>
                        <w:vertAlign w:val="baseline"/>
                        <w:rtl w:val="1"/>
                        <w:rPrChange w:author="Sharon" w:id="44" w:date="2019-10-10T23:14:00Z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222222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 </w:t>
                    </w:r>
                  </w:sdtContent>
                </w:sdt>
                <w:sdt>
                  <w:sdtPr>
                    <w:tag w:val="goog_rdk_73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ff0000"/>
                        <w:sz w:val="22"/>
                        <w:szCs w:val="22"/>
                        <w:u w:val="none"/>
                        <w:shd w:fill="auto" w:val="clear"/>
                        <w:vertAlign w:val="baseline"/>
                        <w:rtl w:val="1"/>
                        <w:rPrChange w:author="Sharon" w:id="44" w:date="2019-10-10T23:14:00Z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222222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בכלי</w:t>
                    </w:r>
                  </w:sdtContent>
                </w:sdt>
                <w:sdt>
                  <w:sdtPr>
                    <w:tag w:val="goog_rdk_74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ff0000"/>
                        <w:sz w:val="22"/>
                        <w:szCs w:val="22"/>
                        <w:u w:val="none"/>
                        <w:shd w:fill="auto" w:val="clear"/>
                        <w:vertAlign w:val="baseline"/>
                        <w:rtl w:val="1"/>
                        <w:rPrChange w:author="Sharon" w:id="44" w:date="2019-10-10T23:14:00Z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222222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 </w:t>
                    </w:r>
                  </w:sdtContent>
                </w:sdt>
                <w:sdt>
                  <w:sdtPr>
                    <w:tag w:val="goog_rdk_75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ff0000"/>
                        <w:sz w:val="22"/>
                        <w:szCs w:val="22"/>
                        <w:u w:val="none"/>
                        <w:shd w:fill="auto" w:val="clear"/>
                        <w:vertAlign w:val="baseline"/>
                        <w:rtl w:val="1"/>
                        <w:rPrChange w:author="Sharon" w:id="44" w:date="2019-10-10T23:14:00Z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222222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התקנת</w:t>
                    </w:r>
                  </w:sdtContent>
                </w:sdt>
                <w:sdt>
                  <w:sdtPr>
                    <w:tag w:val="goog_rdk_76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ff0000"/>
                        <w:sz w:val="22"/>
                        <w:szCs w:val="22"/>
                        <w:u w:val="none"/>
                        <w:shd w:fill="auto" w:val="clear"/>
                        <w:vertAlign w:val="baseline"/>
                        <w:rtl w:val="1"/>
                        <w:rPrChange w:author="Sharon" w:id="44" w:date="2019-10-10T23:14:00Z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222222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 </w:t>
                    </w:r>
                  </w:sdtContent>
                </w:sdt>
                <w:sdt>
                  <w:sdtPr>
                    <w:tag w:val="goog_rdk_77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ff0000"/>
                        <w:sz w:val="22"/>
                        <w:szCs w:val="22"/>
                        <w:u w:val="none"/>
                        <w:shd w:fill="auto" w:val="clear"/>
                        <w:vertAlign w:val="baseline"/>
                        <w:rtl w:val="1"/>
                        <w:rPrChange w:author="Sharon" w:id="44" w:date="2019-10-10T23:14:00Z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222222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החיישנים</w:t>
                    </w:r>
                  </w:sdtContent>
                </w:sdt>
                <w:sdt>
                  <w:sdtPr>
                    <w:tag w:val="goog_rdk_78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ff0000"/>
                        <w:sz w:val="22"/>
                        <w:szCs w:val="22"/>
                        <w:u w:val="none"/>
                        <w:shd w:fill="auto" w:val="clear"/>
                        <w:vertAlign w:val="baseline"/>
                        <w:rtl w:val="1"/>
                        <w:rPrChange w:author="Sharon" w:id="44" w:date="2019-10-10T23:14:00Z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222222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 </w:t>
                    </w:r>
                  </w:sdtContent>
                </w:sdt>
                <w:sdt>
                  <w:sdtPr>
                    <w:tag w:val="goog_rdk_79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ff0000"/>
                        <w:sz w:val="22"/>
                        <w:szCs w:val="22"/>
                        <w:u w:val="none"/>
                        <w:shd w:fill="auto" w:val="clear"/>
                        <w:vertAlign w:val="baseline"/>
                        <w:rtl w:val="1"/>
                        <w:rPrChange w:author="Sharon" w:id="44" w:date="2019-10-10T23:14:00Z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222222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יחד</w:t>
                    </w:r>
                  </w:sdtContent>
                </w:sdt>
                <w:sdt>
                  <w:sdtPr>
                    <w:tag w:val="goog_rdk_80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ff0000"/>
                        <w:sz w:val="22"/>
                        <w:szCs w:val="22"/>
                        <w:u w:val="none"/>
                        <w:shd w:fill="auto" w:val="clear"/>
                        <w:vertAlign w:val="baseline"/>
                        <w:rtl w:val="1"/>
                        <w:rPrChange w:author="Sharon" w:id="44" w:date="2019-10-10T23:14:00Z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222222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 </w:t>
                    </w:r>
                  </w:sdtContent>
                </w:sdt>
                <w:sdt>
                  <w:sdtPr>
                    <w:tag w:val="goog_rdk_81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ff0000"/>
                        <w:sz w:val="22"/>
                        <w:szCs w:val="22"/>
                        <w:u w:val="none"/>
                        <w:shd w:fill="auto" w:val="clear"/>
                        <w:vertAlign w:val="baseline"/>
                        <w:rtl w:val="1"/>
                        <w:rPrChange w:author="Sharon" w:id="44" w:date="2019-10-10T23:14:00Z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222222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עם</w:t>
                    </w:r>
                  </w:sdtContent>
                </w:sdt>
                <w:sdt>
                  <w:sdtPr>
                    <w:tag w:val="goog_rdk_82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ff0000"/>
                        <w:sz w:val="22"/>
                        <w:szCs w:val="22"/>
                        <w:u w:val="none"/>
                        <w:shd w:fill="auto" w:val="clear"/>
                        <w:vertAlign w:val="baseline"/>
                        <w:rtl w:val="1"/>
                        <w:rPrChange w:author="Sharon" w:id="44" w:date="2019-10-10T23:14:00Z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222222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 </w:t>
                    </w:r>
                  </w:sdtContent>
                </w:sdt>
                <w:sdt>
                  <w:sdtPr>
                    <w:tag w:val="goog_rdk_83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ff0000"/>
                        <w:sz w:val="22"/>
                        <w:szCs w:val="22"/>
                        <w:u w:val="none"/>
                        <w:shd w:fill="auto" w:val="clear"/>
                        <w:vertAlign w:val="baseline"/>
                        <w:rtl w:val="1"/>
                        <w:rPrChange w:author="Sharon" w:id="44" w:date="2019-10-10T23:14:00Z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222222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בדיקות</w:t>
                    </w:r>
                  </w:sdtContent>
                </w:sdt>
                <w:sdt>
                  <w:sdtPr>
                    <w:tag w:val="goog_rdk_84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ff0000"/>
                        <w:sz w:val="22"/>
                        <w:szCs w:val="22"/>
                        <w:u w:val="none"/>
                        <w:shd w:fill="auto" w:val="clear"/>
                        <w:vertAlign w:val="baseline"/>
                        <w:rtl w:val="1"/>
                        <w:rPrChange w:author="Sharon" w:id="44" w:date="2019-10-10T23:14:00Z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222222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 </w:t>
                    </w:r>
                  </w:sdtContent>
                </w:sdt>
                <w:sdt>
                  <w:sdtPr>
                    <w:tag w:val="goog_rdk_85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ff0000"/>
                        <w:sz w:val="22"/>
                        <w:szCs w:val="22"/>
                        <w:u w:val="none"/>
                        <w:shd w:fill="auto" w:val="clear"/>
                        <w:vertAlign w:val="baseline"/>
                        <w:rtl w:val="1"/>
                        <w:rPrChange w:author="Sharon" w:id="44" w:date="2019-10-10T23:14:00Z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222222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יימסר</w:t>
                    </w:r>
                  </w:sdtContent>
                </w:sdt>
                <w:sdt>
                  <w:sdtPr>
                    <w:tag w:val="goog_rdk_86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ff0000"/>
                        <w:sz w:val="22"/>
                        <w:szCs w:val="22"/>
                        <w:u w:val="none"/>
                        <w:shd w:fill="auto" w:val="clear"/>
                        <w:vertAlign w:val="baseline"/>
                        <w:rtl w:val="1"/>
                        <w:rPrChange w:author="Sharon" w:id="44" w:date="2019-10-10T23:14:00Z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222222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 </w:t>
                    </w:r>
                  </w:sdtContent>
                </w:sdt>
                <w:sdt>
                  <w:sdtPr>
                    <w:tag w:val="goog_rdk_87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ff0000"/>
                        <w:sz w:val="22"/>
                        <w:szCs w:val="22"/>
                        <w:u w:val="none"/>
                        <w:shd w:fill="auto" w:val="clear"/>
                        <w:vertAlign w:val="baseline"/>
                        <w:rtl w:val="1"/>
                        <w:rPrChange w:author="Sharon" w:id="44" w:date="2019-10-10T23:14:00Z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222222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המידע</w:t>
                    </w:r>
                  </w:sdtContent>
                </w:sdt>
                <w:sdt>
                  <w:sdtPr>
                    <w:tag w:val="goog_rdk_88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ff0000"/>
                        <w:sz w:val="22"/>
                        <w:szCs w:val="22"/>
                        <w:u w:val="none"/>
                        <w:shd w:fill="auto" w:val="clear"/>
                        <w:vertAlign w:val="baseline"/>
                        <w:rtl w:val="1"/>
                        <w:rPrChange w:author="Sharon" w:id="44" w:date="2019-10-10T23:14:00Z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222222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 </w:t>
                    </w:r>
                  </w:sdtContent>
                </w:sdt>
                <w:sdt>
                  <w:sdtPr>
                    <w:tag w:val="goog_rdk_89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ff0000"/>
                        <w:sz w:val="22"/>
                        <w:szCs w:val="22"/>
                        <w:u w:val="none"/>
                        <w:shd w:fill="auto" w:val="clear"/>
                        <w:vertAlign w:val="baseline"/>
                        <w:rtl w:val="1"/>
                        <w:rPrChange w:author="Sharon" w:id="44" w:date="2019-10-10T23:14:00Z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222222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הרצוי</w:t>
                    </w:r>
                  </w:sdtContent>
                </w:sdt>
                <w:sdt>
                  <w:sdtPr>
                    <w:tag w:val="goog_rdk_90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ff0000"/>
                        <w:sz w:val="22"/>
                        <w:szCs w:val="22"/>
                        <w:u w:val="none"/>
                        <w:shd w:fill="auto" w:val="clear"/>
                        <w:vertAlign w:val="baseline"/>
                        <w:rtl w:val="1"/>
                        <w:rPrChange w:author="Sharon" w:id="44" w:date="2019-10-10T23:14:00Z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222222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.</w:t>
                    </w:r>
                  </w:sdtContent>
                </w:sdt>
              </w:ins>
            </w:sdtContent>
          </w:sdt>
          <w:sdt>
            <w:sdtPr>
              <w:tag w:val="goog_rdk_91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109">
      <w:pPr>
        <w:shd w:fill="ffffff" w:val="clear"/>
        <w:bidi w:val="1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numPr>
          <w:ilvl w:val="2"/>
          <w:numId w:val="13"/>
        </w:numPr>
        <w:bidi w:val="1"/>
        <w:ind w:left="7200" w:hanging="720"/>
        <w:rPr/>
      </w:pPr>
      <w:bookmarkStart w:colFirst="0" w:colLast="0" w:name="_heading=h.1pxezwc" w:id="28"/>
      <w:bookmarkEnd w:id="28"/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בצינור</w:t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היממה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תשלח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יחידת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הקצה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הערכים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ששונו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בבוקר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בצינור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מהפרמטרים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המוגדרים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ריכוז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שנמדדו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בצינור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בהשוואה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הנמדד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בבוקר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בשינוי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sdt>
        <w:sdtPr>
          <w:tag w:val="goog_rdk_93"/>
        </w:sdtPr>
        <w:sdtContent>
          <w:ins w:author="User" w:id="46" w:date="2019-10-10T16:38:00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הייחוס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בבוקר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מהקריאה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מהכיול</w:t>
      </w:r>
      <w:r w:rsidDel="00000000" w:rsidR="00000000" w:rsidRPr="00000000">
        <w:rPr>
          <w:rtl w:val="1"/>
        </w:rPr>
        <w:t xml:space="preserve">? </w:t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bidi w:val="1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numPr>
          <w:ilvl w:val="1"/>
          <w:numId w:val="13"/>
        </w:numPr>
        <w:bidi w:val="1"/>
        <w:ind w:left="576" w:hanging="576"/>
        <w:rPr/>
      </w:pPr>
      <w:bookmarkStart w:colFirst="0" w:colLast="0" w:name="_heading=h.49x2ik5" w:id="29"/>
      <w:bookmarkEnd w:id="29"/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תשמור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שנשלח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מיחידות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הקצה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תחילה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ייתכן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ובהמשך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חיוני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וישמש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לפעולות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עתידיות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ויהיה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נדע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שהמערכת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מצריכה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טיפול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תיקון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עדכון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כיול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מנקודת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מבט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הגלאים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לתשובות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שיתקבלו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נוסיף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והלוגיקה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הנדרשת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לשמירת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וניתוחם</w:t>
      </w:r>
    </w:p>
    <w:p w:rsidR="00000000" w:rsidDel="00000000" w:rsidP="00000000" w:rsidRDefault="00000000" w:rsidRPr="00000000" w14:paraId="00000116">
      <w:pPr>
        <w:bidi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numPr>
          <w:ilvl w:val="1"/>
          <w:numId w:val="13"/>
        </w:numPr>
        <w:bidi w:val="1"/>
        <w:ind w:left="576" w:hanging="576"/>
        <w:rPr/>
      </w:pPr>
      <w:bookmarkStart w:colFirst="0" w:colLast="0" w:name="_heading=h.2p2csry" w:id="30"/>
      <w:bookmarkEnd w:id="30"/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היררכיה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ההיררכיה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גיאוגרפית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התאגיד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האיזורים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יוגדרו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היררכיה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')</w:t>
      </w:r>
    </w:p>
    <w:p w:rsidR="00000000" w:rsidDel="00000000" w:rsidP="00000000" w:rsidRDefault="00000000" w:rsidRPr="00000000" w14:paraId="00000119">
      <w:pPr>
        <w:pStyle w:val="Heading3"/>
        <w:numPr>
          <w:ilvl w:val="2"/>
          <w:numId w:val="13"/>
        </w:numPr>
        <w:bidi w:val="1"/>
        <w:ind w:left="7200" w:hanging="720"/>
        <w:rPr/>
      </w:pPr>
      <w:bookmarkStart w:colFirst="0" w:colLast="0" w:name="_heading=h.147n2zr" w:id="31"/>
      <w:bookmarkEnd w:id="31"/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התאגיד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תאגיד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תאגידי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המטפלים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בעיריות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ומועצות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עירייה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למחוזות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ההיררכיה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לתאגידי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וחדרי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הכפופים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בהיררכיה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הכפופים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לחדר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ההיררכיה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ינהל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\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למחוזות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ההיררכיה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פרופילים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לניהול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וביצוע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פעילויות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בהיררכיה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היררכיה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לתפקיד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התאגיד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שתאגיד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היררכיות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2">
      <w:pPr>
        <w:pStyle w:val="Heading3"/>
        <w:numPr>
          <w:ilvl w:val="2"/>
          <w:numId w:val="13"/>
        </w:numPr>
        <w:bidi w:val="1"/>
        <w:ind w:left="7200" w:hanging="720"/>
        <w:rPr/>
      </w:pPr>
      <w:bookmarkStart w:colFirst="0" w:colLast="0" w:name="_heading=h.3o7alnk" w:id="32"/>
      <w:bookmarkEnd w:id="32"/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4">
      <w:pPr>
        <w:shd w:fill="ffffff" w:val="clear"/>
        <w:bidi w:val="1"/>
        <w:spacing w:after="0" w:line="240" w:lineRule="auto"/>
        <w:rPr>
          <w:color w:val="222222"/>
          <w:sz w:val="24"/>
          <w:szCs w:val="24"/>
        </w:rPr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bidi w:val="1"/>
        <w:spacing w:after="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numPr>
          <w:ilvl w:val="0"/>
          <w:numId w:val="13"/>
        </w:numPr>
        <w:bidi w:val="1"/>
        <w:ind w:left="432" w:hanging="432"/>
        <w:rPr/>
      </w:pPr>
      <w:bookmarkStart w:colFirst="0" w:colLast="0" w:name="_heading=h.ihv636" w:id="34"/>
      <w:bookmarkEnd w:id="34"/>
      <w:r w:rsidDel="00000000" w:rsidR="00000000" w:rsidRPr="00000000">
        <w:rPr>
          <w:rtl w:val="1"/>
        </w:rPr>
        <w:t xml:space="preserve">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פתוחים</w:t>
      </w:r>
      <w:r w:rsidDel="00000000" w:rsidR="00000000" w:rsidRPr="00000000">
        <w:rPr>
          <w:rtl w:val="1"/>
        </w:rPr>
        <w:t xml:space="preserve"> </w:t>
      </w:r>
    </w:p>
    <w:tbl>
      <w:tblPr>
        <w:tblStyle w:val="Table2"/>
        <w:bidiVisual w:val="1"/>
        <w:tblW w:w="9064.999999999998" w:type="dxa"/>
        <w:jc w:val="left"/>
        <w:tblInd w:w="33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572"/>
        <w:gridCol w:w="820"/>
        <w:gridCol w:w="122"/>
        <w:gridCol w:w="2405"/>
        <w:gridCol w:w="877"/>
        <w:gridCol w:w="1025"/>
        <w:gridCol w:w="19"/>
        <w:gridCol w:w="801"/>
        <w:gridCol w:w="60"/>
        <w:gridCol w:w="2340"/>
        <w:gridCol w:w="24"/>
        <w:tblGridChange w:id="0">
          <w:tblGrid>
            <w:gridCol w:w="572"/>
            <w:gridCol w:w="820"/>
            <w:gridCol w:w="122"/>
            <w:gridCol w:w="2405"/>
            <w:gridCol w:w="877"/>
            <w:gridCol w:w="1025"/>
            <w:gridCol w:w="19"/>
            <w:gridCol w:w="801"/>
            <w:gridCol w:w="60"/>
            <w:gridCol w:w="2340"/>
            <w:gridCol w:w="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bidi w:val="1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color w:val="222222"/>
                <w:sz w:val="24"/>
                <w:szCs w:val="24"/>
                <w:rtl w:val="1"/>
              </w:rPr>
              <w:t xml:space="preserve">'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8">
            <w:pPr>
              <w:bidi w:val="1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1"/>
              </w:rPr>
              <w:t xml:space="preserve">נושא</w:t>
            </w:r>
          </w:p>
        </w:tc>
        <w:tc>
          <w:tcPr/>
          <w:p w:rsidR="00000000" w:rsidDel="00000000" w:rsidP="00000000" w:rsidRDefault="00000000" w:rsidRPr="00000000" w14:paraId="0000012A">
            <w:pPr>
              <w:bidi w:val="1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1"/>
              </w:rPr>
              <w:t xml:space="preserve">הסבר</w:t>
            </w:r>
          </w:p>
        </w:tc>
        <w:tc>
          <w:tcPr/>
          <w:p w:rsidR="00000000" w:rsidDel="00000000" w:rsidP="00000000" w:rsidRDefault="00000000" w:rsidRPr="00000000" w14:paraId="0000012B">
            <w:pPr>
              <w:bidi w:val="1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1"/>
              </w:rPr>
              <w:t xml:space="preserve">אחראי</w:t>
            </w:r>
            <w:r w:rsidDel="00000000" w:rsidR="00000000" w:rsidRPr="00000000">
              <w:rPr>
                <w:color w:val="222222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sz w:val="24"/>
                <w:szCs w:val="24"/>
                <w:rtl w:val="1"/>
              </w:rPr>
              <w:t xml:space="preserve">לטיפול</w:t>
            </w:r>
          </w:p>
        </w:tc>
        <w:tc>
          <w:tcPr/>
          <w:p w:rsidR="00000000" w:rsidDel="00000000" w:rsidP="00000000" w:rsidRDefault="00000000" w:rsidRPr="00000000" w14:paraId="0000012C">
            <w:pPr>
              <w:bidi w:val="1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1"/>
              </w:rPr>
              <w:t xml:space="preserve">סטטוס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D">
            <w:pPr>
              <w:bidi w:val="1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color w:val="222222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sz w:val="24"/>
                <w:szCs w:val="24"/>
                <w:rtl w:val="1"/>
              </w:rPr>
              <w:t xml:space="preserve">סטטוס</w:t>
            </w:r>
          </w:p>
        </w:tc>
        <w:tc>
          <w:tcPr/>
          <w:p w:rsidR="00000000" w:rsidDel="00000000" w:rsidP="00000000" w:rsidRDefault="00000000" w:rsidRPr="00000000" w14:paraId="00000130">
            <w:pPr>
              <w:bidi w:val="1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1"/>
              </w:rPr>
              <w:t xml:space="preserve">הערות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720" w:right="0" w:hanging="663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לחץ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3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איך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מתעדים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את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הכיול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הראשוני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של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המערכת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לכל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ברז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כיבוי</w:t>
            </w:r>
            <w:r w:rsidDel="00000000" w:rsidR="00000000" w:rsidRPr="00000000">
              <w:rPr>
                <w:color w:val="222222"/>
                <w:rtl w:val="1"/>
              </w:rPr>
              <w:t xml:space="preserve">. </w:t>
            </w:r>
            <w:r w:rsidDel="00000000" w:rsidR="00000000" w:rsidRPr="00000000">
              <w:rPr>
                <w:color w:val="222222"/>
                <w:rtl w:val="1"/>
              </w:rPr>
              <w:t xml:space="preserve">כיצד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נקבע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מצב</w:t>
            </w:r>
            <w:r w:rsidDel="00000000" w:rsidR="00000000" w:rsidRPr="00000000">
              <w:rPr>
                <w:color w:val="222222"/>
                <w:rtl w:val="1"/>
              </w:rPr>
              <w:t xml:space="preserve"> 0 </w:t>
            </w:r>
            <w:r w:rsidDel="00000000" w:rsidR="00000000" w:rsidRPr="00000000">
              <w:rPr>
                <w:color w:val="222222"/>
                <w:rtl w:val="1"/>
              </w:rPr>
              <w:t xml:space="preserve">והאם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ניתן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לבצע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את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הבדיקה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באופן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אוטומטי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ולא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רק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ידני</w:t>
            </w:r>
            <w:r w:rsidDel="00000000" w:rsidR="00000000" w:rsidRPr="00000000">
              <w:rPr>
                <w:color w:val="222222"/>
                <w:rtl w:val="1"/>
              </w:rPr>
              <w:t xml:space="preserve">. </w:t>
            </w:r>
          </w:p>
        </w:tc>
        <w:tc>
          <w:tcPr/>
          <w:p w:rsidR="00000000" w:rsidDel="00000000" w:rsidP="00000000" w:rsidRDefault="00000000" w:rsidRPr="00000000" w14:paraId="00000135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שרון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6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סגור</w:t>
            </w:r>
          </w:p>
        </w:tc>
        <w:tc>
          <w:tcPr/>
          <w:p w:rsidR="00000000" w:rsidDel="00000000" w:rsidP="00000000" w:rsidRDefault="00000000" w:rsidRPr="00000000" w14:paraId="00000138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9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בשלב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זה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ידני</w:t>
            </w:r>
            <w:r w:rsidDel="00000000" w:rsidR="00000000" w:rsidRPr="00000000">
              <w:rPr>
                <w:color w:val="222222"/>
                <w:rtl w:val="1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720" w:right="0" w:hanging="6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לחץ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E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האם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קיים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המידע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שמיקום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של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החיישנים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הוא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הנכון</w:t>
            </w:r>
            <w:r w:rsidDel="00000000" w:rsidR="00000000" w:rsidRPr="00000000">
              <w:rPr>
                <w:color w:val="222222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140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שרון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1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סגור</w:t>
            </w:r>
          </w:p>
        </w:tc>
        <w:tc>
          <w:tcPr/>
          <w:p w:rsidR="00000000" w:rsidDel="00000000" w:rsidP="00000000" w:rsidRDefault="00000000" w:rsidRPr="00000000" w14:paraId="00000143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4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יש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חיווי</w:t>
            </w:r>
            <w:r w:rsidDel="00000000" w:rsidR="00000000" w:rsidRPr="00000000">
              <w:rPr>
                <w:color w:val="222222"/>
                <w:rtl w:val="1"/>
              </w:rPr>
              <w:t xml:space="preserve"> – </w:t>
            </w:r>
            <w:r w:rsidDel="00000000" w:rsidR="00000000" w:rsidRPr="00000000">
              <w:rPr>
                <w:color w:val="222222"/>
                <w:rtl w:val="1"/>
              </w:rPr>
              <w:t xml:space="preserve">אך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בשלב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זה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לא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יועבר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למערכת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המידע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720" w:right="0" w:hanging="6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לחץ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9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לבדוק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מה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המשמעות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של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פנייה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יזומה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ליחידות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קצה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לקבלת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מידע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על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לחצים</w:t>
            </w:r>
            <w:r w:rsidDel="00000000" w:rsidR="00000000" w:rsidRPr="00000000">
              <w:rPr>
                <w:color w:val="222222"/>
                <w:rtl w:val="1"/>
              </w:rPr>
              <w:t xml:space="preserve">. </w:t>
            </w:r>
            <w:r w:rsidDel="00000000" w:rsidR="00000000" w:rsidRPr="00000000">
              <w:rPr>
                <w:color w:val="222222"/>
                <w:rtl w:val="1"/>
              </w:rPr>
              <w:t xml:space="preserve">מהן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ההשלכות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על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צריכת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הסוללה</w:t>
            </w:r>
            <w:r w:rsidDel="00000000" w:rsidR="00000000" w:rsidRPr="00000000">
              <w:rPr>
                <w:color w:val="222222"/>
                <w:rtl w:val="1"/>
              </w:rPr>
              <w:t xml:space="preserve">, </w:t>
            </w:r>
            <w:r w:rsidDel="00000000" w:rsidR="00000000" w:rsidRPr="00000000">
              <w:rPr>
                <w:color w:val="222222"/>
                <w:rtl w:val="1"/>
              </w:rPr>
              <w:t xml:space="preserve">תוכנה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וכו</w:t>
            </w:r>
            <w:r w:rsidDel="00000000" w:rsidR="00000000" w:rsidRPr="00000000">
              <w:rPr>
                <w:color w:val="222222"/>
                <w:rtl w:val="1"/>
              </w:rPr>
              <w:t xml:space="preserve">'. </w:t>
            </w:r>
          </w:p>
        </w:tc>
        <w:tc>
          <w:tcPr/>
          <w:p w:rsidR="00000000" w:rsidDel="00000000" w:rsidP="00000000" w:rsidRDefault="00000000" w:rsidRPr="00000000" w14:paraId="0000014B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שרון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C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סגור</w:t>
            </w:r>
          </w:p>
        </w:tc>
        <w:tc>
          <w:tcPr/>
          <w:p w:rsidR="00000000" w:rsidDel="00000000" w:rsidP="00000000" w:rsidRDefault="00000000" w:rsidRPr="00000000" w14:paraId="0000014E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F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לוודא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עם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אברהם</w:t>
            </w:r>
            <w:r w:rsidDel="00000000" w:rsidR="00000000" w:rsidRPr="00000000">
              <w:rPr>
                <w:color w:val="222222"/>
                <w:rtl w:val="1"/>
              </w:rPr>
              <w:t xml:space="preserve">/</w:t>
            </w:r>
            <w:r w:rsidDel="00000000" w:rsidR="00000000" w:rsidRPr="00000000">
              <w:rPr>
                <w:color w:val="222222"/>
                <w:rtl w:val="1"/>
              </w:rPr>
              <w:t xml:space="preserve">יבגני</w:t>
            </w:r>
          </w:p>
          <w:p w:rsidR="00000000" w:rsidDel="00000000" w:rsidP="00000000" w:rsidRDefault="00000000" w:rsidRPr="00000000" w14:paraId="00000150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יגמור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סוללה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בשלב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זה</w:t>
            </w:r>
            <w:r w:rsidDel="00000000" w:rsidR="00000000" w:rsidRPr="00000000">
              <w:rPr>
                <w:color w:val="222222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720" w:right="0" w:hanging="6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חום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5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האם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ניתן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למדוד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חום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שבצינור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?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איפה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מודדים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?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האם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לזה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בכלל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משמעות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?</w:t>
            </w:r>
          </w:p>
          <w:p w:rsidR="00000000" w:rsidDel="00000000" w:rsidP="00000000" w:rsidRDefault="00000000" w:rsidRPr="00000000" w14:paraId="00000156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אפשרות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לקבל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חיתוכים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שניתן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להנגיש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158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שרון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9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פתוח</w:t>
            </w:r>
          </w:p>
        </w:tc>
        <w:tc>
          <w:tcPr/>
          <w:p w:rsidR="00000000" w:rsidDel="00000000" w:rsidP="00000000" w:rsidRDefault="00000000" w:rsidRPr="00000000" w14:paraId="0000015B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C">
            <w:pPr>
              <w:bidi w:val="1"/>
              <w:rPr/>
            </w:pPr>
            <w:r w:rsidDel="00000000" w:rsidR="00000000" w:rsidRPr="00000000">
              <w:rPr>
                <w:color w:val="222222"/>
                <w:rtl w:val="1"/>
              </w:rPr>
              <w:t xml:space="preserve">חום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המים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ניתן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למדידה</w:t>
            </w:r>
            <w:r w:rsidDel="00000000" w:rsidR="00000000" w:rsidRPr="00000000">
              <w:rPr>
                <w:color w:val="222222"/>
                <w:rtl w:val="1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720" w:right="0" w:hanging="6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עדכון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גרסה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עדכון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גרסה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עתידי</w:t>
            </w:r>
            <w:r w:rsidDel="00000000" w:rsidR="00000000" w:rsidRPr="00000000">
              <w:rPr>
                <w:rtl w:val="1"/>
              </w:rPr>
              <w:t xml:space="preserve">)  </w:t>
            </w:r>
          </w:p>
          <w:p w:rsidR="00000000" w:rsidDel="00000000" w:rsidP="00000000" w:rsidRDefault="00000000" w:rsidRPr="00000000" w14:paraId="00000162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פען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ביממה</w:t>
            </w:r>
            <w:r w:rsidDel="00000000" w:rsidR="00000000" w:rsidRPr="00000000">
              <w:rPr>
                <w:color w:val="222222"/>
                <w:rtl w:val="1"/>
              </w:rPr>
              <w:t xml:space="preserve"> - </w:t>
            </w:r>
            <w:r w:rsidDel="00000000" w:rsidR="00000000" w:rsidRPr="00000000">
              <w:rPr>
                <w:color w:val="222222"/>
                <w:rtl w:val="1"/>
              </w:rPr>
              <w:t xml:space="preserve">ניתן</w:t>
            </w:r>
          </w:p>
        </w:tc>
        <w:tc>
          <w:tcPr/>
          <w:p w:rsidR="00000000" w:rsidDel="00000000" w:rsidP="00000000" w:rsidRDefault="00000000" w:rsidRPr="00000000" w14:paraId="00000164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שרון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5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סגור</w:t>
            </w:r>
          </w:p>
        </w:tc>
        <w:tc>
          <w:tcPr/>
          <w:p w:rsidR="00000000" w:rsidDel="00000000" w:rsidP="00000000" w:rsidRDefault="00000000" w:rsidRPr="00000000" w14:paraId="00000167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8">
            <w:pPr>
              <w:bidi w:val="1"/>
              <w:rPr/>
            </w:pPr>
            <w:r w:rsidDel="00000000" w:rsidR="00000000" w:rsidRPr="00000000">
              <w:rPr>
                <w:color w:val="222222"/>
                <w:rtl w:val="1"/>
              </w:rPr>
              <w:t xml:space="preserve">תהליך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הוגדר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במסמך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720" w:right="0" w:hanging="6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לחץ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D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האם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המידע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אותו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אנו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צוברים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יכול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להעיד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על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חלודה</w:t>
            </w:r>
            <w:r w:rsidDel="00000000" w:rsidR="00000000" w:rsidRPr="00000000">
              <w:rPr>
                <w:color w:val="222222"/>
                <w:rtl w:val="1"/>
              </w:rPr>
              <w:t xml:space="preserve">/</w:t>
            </w:r>
            <w:r w:rsidDel="00000000" w:rsidR="00000000" w:rsidRPr="00000000">
              <w:rPr>
                <w:color w:val="222222"/>
                <w:rtl w:val="1"/>
              </w:rPr>
              <w:t xml:space="preserve">פגמים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בצינורות</w:t>
            </w:r>
            <w:r w:rsidDel="00000000" w:rsidR="00000000" w:rsidRPr="00000000">
              <w:rPr>
                <w:color w:val="222222"/>
                <w:rtl w:val="1"/>
              </w:rPr>
              <w:t xml:space="preserve">?</w:t>
            </w:r>
          </w:p>
          <w:p w:rsidR="00000000" w:rsidDel="00000000" w:rsidP="00000000" w:rsidRDefault="00000000" w:rsidRPr="00000000" w14:paraId="0000016E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שרון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1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סגור</w:t>
            </w:r>
          </w:p>
        </w:tc>
        <w:tc>
          <w:tcPr/>
          <w:p w:rsidR="00000000" w:rsidDel="00000000" w:rsidP="00000000" w:rsidRDefault="00000000" w:rsidRPr="00000000" w14:paraId="00000173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4">
            <w:pPr>
              <w:bidi w:val="1"/>
              <w:rPr/>
            </w:pPr>
            <w:r w:rsidDel="00000000" w:rsidR="00000000" w:rsidRPr="00000000">
              <w:rPr>
                <w:color w:val="222222"/>
                <w:rtl w:val="1"/>
              </w:rPr>
              <w:t xml:space="preserve">כל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התהליך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הוגדר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במסמך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720" w:right="0" w:hanging="6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פורמט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9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יש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לקבוע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את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הפורמט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שבו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תעביר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יחידת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הקצה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את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השינויים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ביממה</w:t>
            </w:r>
          </w:p>
        </w:tc>
        <w:tc>
          <w:tcPr/>
          <w:p w:rsidR="00000000" w:rsidDel="00000000" w:rsidP="00000000" w:rsidRDefault="00000000" w:rsidRPr="00000000" w14:paraId="0000017B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רילי</w:t>
            </w:r>
            <w:r w:rsidDel="00000000" w:rsidR="00000000" w:rsidRPr="00000000">
              <w:rPr>
                <w:color w:val="222222"/>
                <w:rtl w:val="1"/>
              </w:rPr>
              <w:t xml:space="preserve"> + </w:t>
            </w:r>
            <w:r w:rsidDel="00000000" w:rsidR="00000000" w:rsidRPr="00000000">
              <w:rPr>
                <w:color w:val="222222"/>
                <w:rtl w:val="1"/>
              </w:rPr>
              <w:t xml:space="preserve">שרון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C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פתוח</w:t>
            </w:r>
          </w:p>
        </w:tc>
        <w:tc>
          <w:tcPr/>
          <w:p w:rsidR="00000000" w:rsidDel="00000000" w:rsidP="00000000" w:rsidRDefault="00000000" w:rsidRPr="00000000" w14:paraId="0000017E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F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הצוותים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הטכניים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720" w:right="0" w:hanging="6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פורמט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4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יש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לקבוע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את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הפורמט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שבו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יועבר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עדכון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הפרמטרים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בגרסה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ליחידות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הקצה</w:t>
            </w:r>
          </w:p>
        </w:tc>
        <w:tc>
          <w:tcPr/>
          <w:p w:rsidR="00000000" w:rsidDel="00000000" w:rsidP="00000000" w:rsidRDefault="00000000" w:rsidRPr="00000000" w14:paraId="00000186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רילי</w:t>
            </w:r>
            <w:r w:rsidDel="00000000" w:rsidR="00000000" w:rsidRPr="00000000">
              <w:rPr>
                <w:color w:val="222222"/>
                <w:rtl w:val="1"/>
              </w:rPr>
              <w:t xml:space="preserve"> + </w:t>
            </w:r>
            <w:r w:rsidDel="00000000" w:rsidR="00000000" w:rsidRPr="00000000">
              <w:rPr>
                <w:color w:val="222222"/>
                <w:rtl w:val="1"/>
              </w:rPr>
              <w:t xml:space="preserve">שרון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7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פתוח</w:t>
            </w:r>
          </w:p>
        </w:tc>
        <w:tc>
          <w:tcPr/>
          <w:p w:rsidR="00000000" w:rsidDel="00000000" w:rsidP="00000000" w:rsidRDefault="00000000" w:rsidRPr="00000000" w14:paraId="00000189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A">
            <w:pPr>
              <w:bidi w:val="1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הצוותים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הטכניים</w:t>
            </w:r>
          </w:p>
        </w:tc>
      </w:tr>
    </w:tbl>
    <w:p w:rsidR="00000000" w:rsidDel="00000000" w:rsidP="00000000" w:rsidRDefault="00000000" w:rsidRPr="00000000" w14:paraId="000001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bidi w:val="1"/>
        <w:spacing w:after="0" w:line="24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bidi w:val="1"/>
        <w:spacing w:after="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 w:orient="portrait"/>
      <w:pgMar w:bottom="1440" w:top="1440" w:left="1440" w:right="1440" w:header="90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ser" w:id="0" w:date="2019-10-10T15:59:00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9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אפיון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מערכת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ניהול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הידראנטים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drop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2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גרסה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1</w:t>
    </w:r>
    <w:sdt>
      <w:sdtPr>
        <w:tag w:val="goog_rdk_94"/>
      </w:sdtPr>
      <w:sdtContent>
        <w:ins w:author="rili levavi" w:id="47" w:date="2019-10-15T08:50:00Z"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.4</w:t>
          </w:r>
        </w:ins>
      </w:sdtContent>
    </w:sdt>
    <w:r w:rsidDel="00000000" w:rsidR="00000000" w:rsidRPr="00000000">
      <w:rPr>
        <w:rtl w:val="0"/>
      </w:rPr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   ©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כל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הזכויות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שמורות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לעמית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בית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קום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בע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"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905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625" w:hanging="360"/>
      </w:pPr>
      <w:rPr/>
    </w:lvl>
    <w:lvl w:ilvl="2">
      <w:start w:val="1"/>
      <w:numFmt w:val="lowerRoman"/>
      <w:lvlText w:val="%3."/>
      <w:lvlJc w:val="right"/>
      <w:pPr>
        <w:ind w:left="3345" w:hanging="180"/>
      </w:pPr>
      <w:rPr/>
    </w:lvl>
    <w:lvl w:ilvl="3">
      <w:start w:val="1"/>
      <w:numFmt w:val="decimal"/>
      <w:lvlText w:val="%4."/>
      <w:lvlJc w:val="left"/>
      <w:pPr>
        <w:ind w:left="4065" w:hanging="360"/>
      </w:pPr>
      <w:rPr/>
    </w:lvl>
    <w:lvl w:ilvl="4">
      <w:start w:val="1"/>
      <w:numFmt w:val="lowerLetter"/>
      <w:lvlText w:val="%5."/>
      <w:lvlJc w:val="left"/>
      <w:pPr>
        <w:ind w:left="4785" w:hanging="360"/>
      </w:pPr>
      <w:rPr/>
    </w:lvl>
    <w:lvl w:ilvl="5">
      <w:start w:val="1"/>
      <w:numFmt w:val="lowerRoman"/>
      <w:lvlText w:val="%6."/>
      <w:lvlJc w:val="right"/>
      <w:pPr>
        <w:ind w:left="5505" w:hanging="180"/>
      </w:pPr>
      <w:rPr/>
    </w:lvl>
    <w:lvl w:ilvl="6">
      <w:start w:val="1"/>
      <w:numFmt w:val="decimal"/>
      <w:lvlText w:val="%7."/>
      <w:lvlJc w:val="left"/>
      <w:pPr>
        <w:ind w:left="6225" w:hanging="360"/>
      </w:pPr>
      <w:rPr/>
    </w:lvl>
    <w:lvl w:ilvl="7">
      <w:start w:val="1"/>
      <w:numFmt w:val="lowerLetter"/>
      <w:lvlText w:val="%8."/>
      <w:lvlJc w:val="left"/>
      <w:pPr>
        <w:ind w:left="6945" w:hanging="360"/>
      </w:pPr>
      <w:rPr/>
    </w:lvl>
    <w:lvl w:ilvl="8">
      <w:start w:val="1"/>
      <w:numFmt w:val="lowerRoman"/>
      <w:lvlText w:val="%9."/>
      <w:lvlJc w:val="right"/>
      <w:pPr>
        <w:ind w:left="7665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663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 w:hanging="432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947" w:hanging="720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pPr>
      <w:bidi w:val="1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B011D5"/>
    <w:pPr>
      <w:keepNext w:val="1"/>
      <w:keepLines w:val="1"/>
      <w:numPr>
        <w:numId w:val="1"/>
      </w:numPr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144AF"/>
    <w:pPr>
      <w:keepNext w:val="1"/>
      <w:keepLines w:val="1"/>
      <w:numPr>
        <w:ilvl w:val="1"/>
        <w:numId w:val="1"/>
      </w:numPr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BF66A6"/>
    <w:pPr>
      <w:keepNext w:val="1"/>
      <w:keepLines w:val="1"/>
      <w:numPr>
        <w:ilvl w:val="2"/>
        <w:numId w:val="1"/>
      </w:numPr>
      <w:spacing w:after="0" w:before="40"/>
      <w:ind w:left="947"/>
      <w:outlineLvl w:val="2"/>
    </w:pPr>
    <w:rPr>
      <w:rFonts w:cs="Arial" w:asciiTheme="majorHAns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A50C50"/>
    <w:pPr>
      <w:keepNext w:val="1"/>
      <w:keepLines w:val="1"/>
      <w:numPr>
        <w:ilvl w:val="3"/>
        <w:numId w:val="1"/>
      </w:numPr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50C50"/>
    <w:pPr>
      <w:keepNext w:val="1"/>
      <w:keepLines w:val="1"/>
      <w:numPr>
        <w:ilvl w:val="4"/>
        <w:numId w:val="1"/>
      </w:numPr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50C50"/>
    <w:pPr>
      <w:keepNext w:val="1"/>
      <w:keepLines w:val="1"/>
      <w:numPr>
        <w:ilvl w:val="5"/>
        <w:numId w:val="1"/>
      </w:numPr>
      <w:spacing w:after="0"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50C50"/>
    <w:pPr>
      <w:keepNext w:val="1"/>
      <w:keepLines w:val="1"/>
      <w:numPr>
        <w:ilvl w:val="6"/>
        <w:numId w:val="1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50C50"/>
    <w:pPr>
      <w:keepNext w:val="1"/>
      <w:keepLines w:val="1"/>
      <w:numPr>
        <w:ilvl w:val="7"/>
        <w:numId w:val="1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50C50"/>
    <w:pPr>
      <w:keepNext w:val="1"/>
      <w:keepLines w:val="1"/>
      <w:numPr>
        <w:ilvl w:val="8"/>
        <w:numId w:val="1"/>
      </w:numPr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011D5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NormalWeb">
    <w:name w:val="Normal (Web)"/>
    <w:basedOn w:val="Normal"/>
    <w:uiPriority w:val="99"/>
    <w:semiHidden w:val="1"/>
    <w:unhideWhenUsed w:val="1"/>
    <w:rsid w:val="003B24E0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3144AF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44176B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sid w:val="00BF66A6"/>
    <w:rPr>
      <w:rFonts w:cs="Arial" w:asciiTheme="majorHAns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A50C50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50C50"/>
    <w:rPr>
      <w:rFonts w:asciiTheme="majorHAnsi" w:cstheme="majorBidi" w:eastAsiaTheme="majorEastAsia" w:hAnsiTheme="majorHAnsi"/>
      <w:color w:val="2e74b5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50C50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50C50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50C50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50C50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table" w:styleId="TableGrid">
    <w:name w:val="Table Grid"/>
    <w:basedOn w:val="TableNormal"/>
    <w:uiPriority w:val="39"/>
    <w:rsid w:val="00453C7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771C74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71C7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 w:val="1"/>
    <w:rsid w:val="0019086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90867"/>
  </w:style>
  <w:style w:type="paragraph" w:styleId="Footer">
    <w:name w:val="footer"/>
    <w:basedOn w:val="Normal"/>
    <w:link w:val="FooterChar"/>
    <w:uiPriority w:val="99"/>
    <w:unhideWhenUsed w:val="1"/>
    <w:rsid w:val="0019086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90867"/>
  </w:style>
  <w:style w:type="paragraph" w:styleId="m-1803735579222756070m-1103528245552945468gmail-p1" w:customStyle="1">
    <w:name w:val="m_-1803735579222756070m_-1103528245552945468gmail-p1"/>
    <w:basedOn w:val="Normal"/>
    <w:rsid w:val="007E07A6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m-1803735579222756070gmail-m-1103528245552945468gmail-p1" w:customStyle="1">
    <w:name w:val="m_-1803735579222756070gmail-m_-1103528245552945468gmail-p1"/>
    <w:basedOn w:val="Normal"/>
    <w:rsid w:val="007E07A6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m-1803735579222756070m-1103528245552945468gmail-p2" w:customStyle="1">
    <w:name w:val="m_-1803735579222756070m_-1103528245552945468gmail-p2"/>
    <w:basedOn w:val="Normal"/>
    <w:rsid w:val="007E07A6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m-1803735579222756070m-1103528245552945468gmail-apple-converted-space" w:customStyle="1">
    <w:name w:val="m_-1803735579222756070m_-1103528245552945468gmail-apple-converted-space"/>
    <w:basedOn w:val="DefaultParagraphFont"/>
    <w:rsid w:val="007E07A6"/>
  </w:style>
  <w:style w:type="table" w:styleId="GridTable4-Accent11" w:customStyle="1">
    <w:name w:val="Grid Table 4 - Accent 11"/>
    <w:basedOn w:val="TableNormal"/>
    <w:uiPriority w:val="49"/>
    <w:rsid w:val="008153B5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8153B5"/>
    <w:pPr>
      <w:numPr>
        <w:numId w:val="0"/>
      </w:numPr>
      <w:outlineLvl w:val="9"/>
    </w:pPr>
    <w:rPr>
      <w:rtl w:val="1"/>
      <w:cs w:val="1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8153B5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8153B5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8153B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8153B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701B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701B6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701B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701B65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01B65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01B65"/>
    <w:pPr>
      <w:spacing w:after="0" w:line="240" w:lineRule="auto"/>
    </w:pPr>
    <w:rPr>
      <w:rFonts w:ascii="Tahoma" w:cs="Tahoma" w:hAnsi="Tahoma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01B65"/>
    <w:rPr>
      <w:rFonts w:ascii="Tahoma" w:cs="Tahoma" w:hAnsi="Tahoma"/>
      <w:sz w:val="18"/>
      <w:szCs w:val="18"/>
    </w:rPr>
  </w:style>
  <w:style w:type="paragraph" w:styleId="Revision">
    <w:name w:val="Revision"/>
    <w:hidden w:val="1"/>
    <w:uiPriority w:val="99"/>
    <w:semiHidden w:val="1"/>
    <w:rsid w:val="00C7230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7798E"/>
    <w:rPr>
      <w:color w:val="954f72" w:themeColor="followedHyperlink"/>
      <w:u w:val="single"/>
    </w:rPr>
  </w:style>
  <w:style w:type="table" w:styleId="41" w:customStyle="1">
    <w:name w:val="טבלת רשת 41"/>
    <w:basedOn w:val="TableNormal"/>
    <w:uiPriority w:val="49"/>
    <w:rsid w:val="00937DC6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51" w:customStyle="1">
    <w:name w:val="טבלת רשת 4 - הדגשה 51"/>
    <w:basedOn w:val="TableNormal"/>
    <w:uiPriority w:val="49"/>
    <w:rsid w:val="00937DC6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6.jp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VFtZIkJ6AY9aFwkAtnaaRLaR8g==">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2019-10-15T05:49:00Z</dcterms:created>
  <dc:creator>Rili</dc:creator>
</cp:coreProperties>
</file>