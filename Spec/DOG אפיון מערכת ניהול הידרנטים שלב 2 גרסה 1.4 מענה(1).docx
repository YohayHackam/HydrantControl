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167A" w14:textId="77777777" w:rsidR="003B24E0" w:rsidRPr="00D56414" w:rsidRDefault="00771C74" w:rsidP="004A559C">
      <w:pPr>
        <w:pStyle w:val="Title"/>
        <w:jc w:val="center"/>
        <w:rPr>
          <w:rFonts w:asciiTheme="minorBidi" w:eastAsia="Times New Roman" w:hAnsiTheme="minorBidi" w:cstheme="minorBidi"/>
          <w:rtl/>
        </w:rPr>
      </w:pPr>
      <w:r w:rsidRPr="00D56414">
        <w:rPr>
          <w:rFonts w:asciiTheme="minorBidi" w:eastAsia="Times New Roman" w:hAnsiTheme="minorBidi" w:cstheme="minorBidi"/>
          <w:rtl/>
        </w:rPr>
        <w:t xml:space="preserve">אפיון - </w:t>
      </w:r>
      <w:r w:rsidR="003B24E0" w:rsidRPr="00D56414">
        <w:rPr>
          <w:rFonts w:asciiTheme="minorBidi" w:eastAsia="Times New Roman" w:hAnsiTheme="minorBidi" w:cstheme="minorBidi"/>
          <w:rtl/>
        </w:rPr>
        <w:t xml:space="preserve">מערכת ניטור </w:t>
      </w:r>
      <w:r w:rsidR="00FF232F" w:rsidRPr="00D56414">
        <w:rPr>
          <w:rFonts w:asciiTheme="minorBidi" w:eastAsia="Times New Roman" w:hAnsiTheme="minorBidi" w:cstheme="minorBidi"/>
          <w:rtl/>
        </w:rPr>
        <w:t>הידרנט</w:t>
      </w:r>
      <w:r w:rsidR="003B24E0" w:rsidRPr="00D56414">
        <w:rPr>
          <w:rFonts w:asciiTheme="minorBidi" w:eastAsia="Times New Roman" w:hAnsiTheme="minorBidi" w:cstheme="minorBidi"/>
          <w:rtl/>
        </w:rPr>
        <w:t>ים</w:t>
      </w:r>
      <w:r w:rsidR="004057E5" w:rsidRPr="00D56414">
        <w:rPr>
          <w:rFonts w:asciiTheme="minorBidi" w:eastAsia="Times New Roman" w:hAnsiTheme="minorBidi" w:cstheme="minorBidi"/>
          <w:rtl/>
        </w:rPr>
        <w:t xml:space="preserve"> שלב ב'</w:t>
      </w:r>
    </w:p>
    <w:p w14:paraId="7418319D" w14:textId="52F65176" w:rsidR="008153B5" w:rsidRPr="00D56414" w:rsidRDefault="00D745A8" w:rsidP="00CA0A1E">
      <w:pPr>
        <w:jc w:val="center"/>
        <w:rPr>
          <w:rFonts w:asciiTheme="minorBidi" w:hAnsiTheme="minorBidi"/>
          <w:rtl/>
        </w:rPr>
      </w:pPr>
      <w:r>
        <w:rPr>
          <w:rFonts w:asciiTheme="minorBidi" w:hAnsiTheme="minorBidi"/>
        </w:rPr>
        <w:t xml:space="preserve">Drop 2 </w:t>
      </w:r>
      <w:r w:rsidR="008153B5" w:rsidRPr="00D56414">
        <w:rPr>
          <w:rFonts w:asciiTheme="minorBidi" w:hAnsiTheme="minorBidi"/>
          <w:rtl/>
        </w:rPr>
        <w:t xml:space="preserve"> </w:t>
      </w:r>
      <w:r w:rsidR="004057E5" w:rsidRPr="00D56414">
        <w:rPr>
          <w:rFonts w:asciiTheme="minorBidi" w:hAnsiTheme="minorBidi"/>
          <w:rtl/>
        </w:rPr>
        <w:t>1.</w:t>
      </w:r>
      <w:del w:id="0" w:author="rili levavi" w:date="2019-10-15T08:49:00Z">
        <w:r w:rsidR="005A09C4" w:rsidDel="00CA0A1E">
          <w:rPr>
            <w:rFonts w:asciiTheme="minorBidi" w:hAnsiTheme="minorBidi" w:hint="cs"/>
            <w:rtl/>
          </w:rPr>
          <w:delText>3</w:delText>
        </w:r>
      </w:del>
      <w:ins w:id="1" w:author="rili levavi" w:date="2019-10-15T08:49:00Z">
        <w:r w:rsidR="00CA0A1E">
          <w:rPr>
            <w:rFonts w:asciiTheme="minorBidi" w:hAnsiTheme="minorBidi" w:hint="cs"/>
            <w:rtl/>
          </w:rPr>
          <w:t>4</w:t>
        </w:r>
      </w:ins>
    </w:p>
    <w:p w14:paraId="5F34586F" w14:textId="77777777" w:rsidR="008153B5" w:rsidRPr="00D56414" w:rsidRDefault="008153B5" w:rsidP="008153B5">
      <w:pPr>
        <w:rPr>
          <w:rFonts w:asciiTheme="minorBidi" w:hAnsiTheme="minorBidi"/>
          <w:rtl/>
        </w:rPr>
      </w:pPr>
    </w:p>
    <w:p w14:paraId="763172A9" w14:textId="77777777" w:rsidR="008153B5" w:rsidRPr="00D56414" w:rsidRDefault="008153B5" w:rsidP="008153B5">
      <w:pPr>
        <w:rPr>
          <w:rFonts w:asciiTheme="minorBidi" w:hAnsiTheme="minorBidi"/>
          <w:sz w:val="28"/>
          <w:szCs w:val="28"/>
          <w:rtl/>
        </w:rPr>
      </w:pPr>
      <w:r w:rsidRPr="00D56414">
        <w:rPr>
          <w:rFonts w:asciiTheme="minorBidi" w:hAnsiTheme="minorBidi"/>
          <w:sz w:val="28"/>
          <w:szCs w:val="28"/>
          <w:rtl/>
        </w:rPr>
        <w:t>ניהול גרסאות</w:t>
      </w:r>
    </w:p>
    <w:tbl>
      <w:tblPr>
        <w:tblStyle w:val="GridTable4-Accent11"/>
        <w:bidiVisual/>
        <w:tblW w:w="0" w:type="auto"/>
        <w:tblInd w:w="70" w:type="dxa"/>
        <w:tblLook w:val="04A0" w:firstRow="1" w:lastRow="0" w:firstColumn="1" w:lastColumn="0" w:noHBand="0" w:noVBand="1"/>
      </w:tblPr>
      <w:tblGrid>
        <w:gridCol w:w="705"/>
        <w:gridCol w:w="1135"/>
        <w:gridCol w:w="1318"/>
        <w:gridCol w:w="887"/>
        <w:gridCol w:w="1195"/>
        <w:gridCol w:w="3706"/>
      </w:tblGrid>
      <w:tr w:rsidR="008153B5" w:rsidRPr="00D56414" w14:paraId="516AAE34" w14:textId="77777777" w:rsidTr="00752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08C384" w14:textId="77777777" w:rsidR="008153B5" w:rsidRPr="00D56414" w:rsidRDefault="008153B5" w:rsidP="008153B5">
            <w:pPr>
              <w:rPr>
                <w:rFonts w:asciiTheme="minorBidi" w:hAnsiTheme="minorBidi"/>
                <w:rtl/>
              </w:rPr>
            </w:pPr>
            <w:r w:rsidRPr="00D56414">
              <w:rPr>
                <w:rFonts w:asciiTheme="minorBidi" w:hAnsiTheme="minorBidi"/>
                <w:rtl/>
              </w:rPr>
              <w:t>גרסה #</w:t>
            </w:r>
          </w:p>
        </w:tc>
        <w:tc>
          <w:tcPr>
            <w:tcW w:w="1143" w:type="dxa"/>
          </w:tcPr>
          <w:p w14:paraId="05417E31" w14:textId="77777777" w:rsidR="008153B5" w:rsidRPr="00D56414" w:rsidRDefault="008153B5" w:rsidP="008153B5">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56414">
              <w:rPr>
                <w:rFonts w:asciiTheme="minorBidi" w:hAnsiTheme="minorBidi"/>
                <w:rtl/>
              </w:rPr>
              <w:t>שם הכותב</w:t>
            </w:r>
          </w:p>
        </w:tc>
        <w:tc>
          <w:tcPr>
            <w:tcW w:w="1253" w:type="dxa"/>
          </w:tcPr>
          <w:p w14:paraId="3C92CC1B" w14:textId="77777777" w:rsidR="008153B5" w:rsidRPr="00D56414" w:rsidRDefault="008153B5" w:rsidP="008153B5">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56414">
              <w:rPr>
                <w:rFonts w:asciiTheme="minorBidi" w:hAnsiTheme="minorBidi"/>
                <w:rtl/>
              </w:rPr>
              <w:t>תאריך</w:t>
            </w:r>
          </w:p>
        </w:tc>
        <w:tc>
          <w:tcPr>
            <w:tcW w:w="890" w:type="dxa"/>
          </w:tcPr>
          <w:p w14:paraId="66AD0B63" w14:textId="77777777" w:rsidR="008153B5" w:rsidRPr="00D56414" w:rsidRDefault="008153B5" w:rsidP="008153B5">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56414">
              <w:rPr>
                <w:rFonts w:asciiTheme="minorBidi" w:hAnsiTheme="minorBidi"/>
                <w:rtl/>
              </w:rPr>
              <w:t>מאשר</w:t>
            </w:r>
          </w:p>
        </w:tc>
        <w:tc>
          <w:tcPr>
            <w:tcW w:w="1195" w:type="dxa"/>
          </w:tcPr>
          <w:p w14:paraId="179ABE2B" w14:textId="77777777" w:rsidR="008153B5" w:rsidRPr="00D56414" w:rsidRDefault="008153B5" w:rsidP="008153B5">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56414">
              <w:rPr>
                <w:rFonts w:asciiTheme="minorBidi" w:hAnsiTheme="minorBidi"/>
                <w:rtl/>
              </w:rPr>
              <w:t>תאריך</w:t>
            </w:r>
          </w:p>
        </w:tc>
        <w:tc>
          <w:tcPr>
            <w:tcW w:w="3766" w:type="dxa"/>
          </w:tcPr>
          <w:p w14:paraId="267E2BFF" w14:textId="77777777" w:rsidR="008153B5" w:rsidRPr="00D56414" w:rsidRDefault="008153B5" w:rsidP="008153B5">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56414">
              <w:rPr>
                <w:rFonts w:asciiTheme="minorBidi" w:hAnsiTheme="minorBidi"/>
                <w:rtl/>
              </w:rPr>
              <w:t>הערות</w:t>
            </w:r>
          </w:p>
        </w:tc>
      </w:tr>
      <w:tr w:rsidR="008153B5" w:rsidRPr="00D56414" w14:paraId="26E205FF" w14:textId="77777777" w:rsidTr="007527E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04" w:type="dxa"/>
          </w:tcPr>
          <w:p w14:paraId="04A9CF32" w14:textId="77777777" w:rsidR="008153B5" w:rsidRPr="00D56414" w:rsidRDefault="004057E5" w:rsidP="008153B5">
            <w:pPr>
              <w:rPr>
                <w:rFonts w:asciiTheme="minorBidi" w:hAnsiTheme="minorBidi"/>
                <w:rtl/>
              </w:rPr>
            </w:pPr>
            <w:r w:rsidRPr="00D56414">
              <w:rPr>
                <w:rFonts w:asciiTheme="minorBidi" w:hAnsiTheme="minorBidi"/>
                <w:rtl/>
              </w:rPr>
              <w:t>1.1</w:t>
            </w:r>
          </w:p>
        </w:tc>
        <w:tc>
          <w:tcPr>
            <w:tcW w:w="1143" w:type="dxa"/>
          </w:tcPr>
          <w:p w14:paraId="017E5D87" w14:textId="77777777" w:rsidR="008153B5" w:rsidRPr="00D56414" w:rsidRDefault="00560044" w:rsidP="008153B5">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6414">
              <w:rPr>
                <w:rFonts w:asciiTheme="minorBidi" w:hAnsiTheme="minorBidi"/>
                <w:rtl/>
              </w:rPr>
              <w:t>רילי לבבי</w:t>
            </w:r>
          </w:p>
        </w:tc>
        <w:tc>
          <w:tcPr>
            <w:tcW w:w="1253" w:type="dxa"/>
          </w:tcPr>
          <w:p w14:paraId="67D6A589" w14:textId="77777777" w:rsidR="008153B5" w:rsidRPr="00D56414" w:rsidRDefault="004057E5" w:rsidP="004A2DDD">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6414">
              <w:rPr>
                <w:rFonts w:asciiTheme="minorBidi" w:hAnsiTheme="minorBidi"/>
                <w:rtl/>
              </w:rPr>
              <w:t>2</w:t>
            </w:r>
            <w:r w:rsidR="004A2DDD">
              <w:rPr>
                <w:rFonts w:asciiTheme="minorBidi" w:hAnsiTheme="minorBidi" w:hint="cs"/>
                <w:rtl/>
              </w:rPr>
              <w:t>8</w:t>
            </w:r>
            <w:r w:rsidRPr="00D56414">
              <w:rPr>
                <w:rFonts w:asciiTheme="minorBidi" w:hAnsiTheme="minorBidi"/>
                <w:rtl/>
              </w:rPr>
              <w:t>/4/2019</w:t>
            </w:r>
          </w:p>
        </w:tc>
        <w:tc>
          <w:tcPr>
            <w:tcW w:w="890" w:type="dxa"/>
          </w:tcPr>
          <w:p w14:paraId="30995A07" w14:textId="77777777" w:rsidR="008153B5" w:rsidRPr="00D56414" w:rsidRDefault="00612804" w:rsidP="004057E5">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6414">
              <w:rPr>
                <w:rFonts w:asciiTheme="minorBidi" w:hAnsiTheme="minorBidi"/>
                <w:rtl/>
              </w:rPr>
              <w:t>אשר לוי</w:t>
            </w:r>
          </w:p>
        </w:tc>
        <w:tc>
          <w:tcPr>
            <w:tcW w:w="1195" w:type="dxa"/>
          </w:tcPr>
          <w:p w14:paraId="061F9B02" w14:textId="77777777" w:rsidR="008153B5" w:rsidRPr="00D56414" w:rsidRDefault="00505B8D" w:rsidP="008153B5">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28/4/2019</w:t>
            </w:r>
          </w:p>
        </w:tc>
        <w:tc>
          <w:tcPr>
            <w:tcW w:w="3766" w:type="dxa"/>
          </w:tcPr>
          <w:p w14:paraId="058A54C0" w14:textId="77777777" w:rsidR="008153B5" w:rsidRPr="001458BF" w:rsidRDefault="001458BF" w:rsidP="008153B5">
            <w:pPr>
              <w:cnfStyle w:val="000000100000" w:firstRow="0" w:lastRow="0" w:firstColumn="0" w:lastColumn="0" w:oddVBand="0" w:evenVBand="0" w:oddHBand="1" w:evenHBand="0" w:firstRowFirstColumn="0" w:firstRowLastColumn="0" w:lastRowFirstColumn="0" w:lastRowLastColumn="0"/>
              <w:rPr>
                <w:rFonts w:asciiTheme="minorBidi" w:hAnsiTheme="minorBidi"/>
                <w:rtl/>
                <w:lang w:val="en-GB"/>
              </w:rPr>
            </w:pPr>
            <w:r>
              <w:rPr>
                <w:rFonts w:asciiTheme="minorBidi" w:hAnsiTheme="minorBidi"/>
              </w:rPr>
              <w:t>Drop 2</w:t>
            </w:r>
            <w:r>
              <w:rPr>
                <w:rFonts w:asciiTheme="minorBidi" w:hAnsiTheme="minorBidi" w:hint="cs"/>
                <w:rtl/>
                <w:lang w:val="en-GB"/>
              </w:rPr>
              <w:t xml:space="preserve"> לגרסה הראשונה</w:t>
            </w:r>
          </w:p>
        </w:tc>
      </w:tr>
      <w:tr w:rsidR="00AC22B8" w:rsidRPr="00D56414" w14:paraId="7CC8E12A" w14:textId="77777777" w:rsidTr="007527E1">
        <w:tc>
          <w:tcPr>
            <w:cnfStyle w:val="001000000000" w:firstRow="0" w:lastRow="0" w:firstColumn="1" w:lastColumn="0" w:oddVBand="0" w:evenVBand="0" w:oddHBand="0" w:evenHBand="0" w:firstRowFirstColumn="0" w:firstRowLastColumn="0" w:lastRowFirstColumn="0" w:lastRowLastColumn="0"/>
            <w:tcW w:w="704" w:type="dxa"/>
          </w:tcPr>
          <w:p w14:paraId="480CBC9C" w14:textId="77777777" w:rsidR="00AC22B8" w:rsidRPr="00D56414" w:rsidRDefault="00866749" w:rsidP="00DC0FF6">
            <w:pPr>
              <w:rPr>
                <w:rFonts w:asciiTheme="minorBidi" w:hAnsiTheme="minorBidi"/>
                <w:rtl/>
              </w:rPr>
            </w:pPr>
            <w:r>
              <w:rPr>
                <w:rFonts w:asciiTheme="minorBidi" w:hAnsiTheme="minorBidi" w:hint="cs"/>
                <w:rtl/>
              </w:rPr>
              <w:t>1.</w:t>
            </w:r>
            <w:r w:rsidR="005A09C4">
              <w:rPr>
                <w:rFonts w:asciiTheme="minorBidi" w:hAnsiTheme="minorBidi" w:hint="cs"/>
                <w:rtl/>
              </w:rPr>
              <w:t>3</w:t>
            </w:r>
          </w:p>
        </w:tc>
        <w:tc>
          <w:tcPr>
            <w:tcW w:w="1143" w:type="dxa"/>
          </w:tcPr>
          <w:p w14:paraId="2BAC969F" w14:textId="77777777" w:rsidR="00AC22B8" w:rsidRPr="00D56414" w:rsidRDefault="00866749" w:rsidP="00AC22B8">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רילי לבבי</w:t>
            </w:r>
          </w:p>
        </w:tc>
        <w:tc>
          <w:tcPr>
            <w:tcW w:w="1253" w:type="dxa"/>
          </w:tcPr>
          <w:p w14:paraId="171B2576" w14:textId="77777777" w:rsidR="00AC22B8" w:rsidRPr="00D56414" w:rsidRDefault="00866749" w:rsidP="00AC22B8">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10/5/2019</w:t>
            </w:r>
          </w:p>
        </w:tc>
        <w:tc>
          <w:tcPr>
            <w:tcW w:w="890" w:type="dxa"/>
          </w:tcPr>
          <w:p w14:paraId="0778CF3A" w14:textId="77777777" w:rsidR="00AC22B8" w:rsidRPr="00D56414" w:rsidRDefault="00866749" w:rsidP="00AC22B8">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אשר לוי</w:t>
            </w:r>
          </w:p>
        </w:tc>
        <w:tc>
          <w:tcPr>
            <w:tcW w:w="1195" w:type="dxa"/>
          </w:tcPr>
          <w:p w14:paraId="40B28FC1" w14:textId="77777777" w:rsidR="00AC22B8" w:rsidRPr="00D56414" w:rsidRDefault="005A09C4" w:rsidP="00DC0FF6">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26</w:t>
            </w:r>
            <w:r w:rsidR="00F70C55">
              <w:rPr>
                <w:rFonts w:asciiTheme="minorBidi" w:hAnsiTheme="minorBidi" w:hint="cs"/>
                <w:rtl/>
              </w:rPr>
              <w:t>/</w:t>
            </w:r>
            <w:r>
              <w:rPr>
                <w:rFonts w:asciiTheme="minorBidi" w:hAnsiTheme="minorBidi" w:hint="cs"/>
                <w:rtl/>
              </w:rPr>
              <w:t>8</w:t>
            </w:r>
            <w:r w:rsidR="00F70C55">
              <w:rPr>
                <w:rFonts w:asciiTheme="minorBidi" w:hAnsiTheme="minorBidi" w:hint="cs"/>
                <w:rtl/>
              </w:rPr>
              <w:t>/2019</w:t>
            </w:r>
          </w:p>
        </w:tc>
        <w:tc>
          <w:tcPr>
            <w:tcW w:w="3766" w:type="dxa"/>
          </w:tcPr>
          <w:p w14:paraId="1D41B4FC" w14:textId="77777777" w:rsidR="00AC22B8" w:rsidRPr="00D56414" w:rsidRDefault="00866749" w:rsidP="00AC22B8">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תוספת ל-</w:t>
            </w:r>
            <w:r>
              <w:rPr>
                <w:rFonts w:asciiTheme="minorBidi" w:hAnsiTheme="minorBidi" w:hint="cs"/>
              </w:rPr>
              <w:t>DROP 2</w:t>
            </w:r>
          </w:p>
        </w:tc>
      </w:tr>
      <w:tr w:rsidR="007527E1" w:rsidRPr="00D56414" w14:paraId="1C9F0313" w14:textId="77777777" w:rsidTr="0075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172FC3F" w14:textId="1A79673E" w:rsidR="007527E1" w:rsidRPr="00D56414" w:rsidRDefault="007527E1" w:rsidP="007527E1">
            <w:pPr>
              <w:rPr>
                <w:rFonts w:asciiTheme="minorBidi" w:hAnsiTheme="minorBidi"/>
                <w:rtl/>
              </w:rPr>
            </w:pPr>
            <w:ins w:id="2" w:author="rili levavi" w:date="2019-10-15T08:28:00Z">
              <w:r>
                <w:rPr>
                  <w:rFonts w:asciiTheme="minorBidi" w:hAnsiTheme="minorBidi" w:hint="cs"/>
                  <w:rtl/>
                </w:rPr>
                <w:t>1.4</w:t>
              </w:r>
            </w:ins>
            <w:ins w:id="3" w:author="rili levavi" w:date="2019-10-15T08:27:00Z">
              <w:r>
                <w:rPr>
                  <w:rFonts w:asciiTheme="minorBidi" w:hAnsiTheme="minorBidi" w:hint="cs"/>
                  <w:rtl/>
                </w:rPr>
                <w:t xml:space="preserve"> </w:t>
              </w:r>
            </w:ins>
          </w:p>
        </w:tc>
        <w:tc>
          <w:tcPr>
            <w:tcW w:w="1143" w:type="dxa"/>
          </w:tcPr>
          <w:p w14:paraId="7343DD9E" w14:textId="23C97F2B"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ins w:id="4" w:author="rili levavi" w:date="2019-10-15T08:28:00Z">
              <w:r>
                <w:rPr>
                  <w:rFonts w:asciiTheme="minorBidi" w:hAnsiTheme="minorBidi" w:hint="cs"/>
                  <w:rtl/>
                </w:rPr>
                <w:t>רילי לבבי</w:t>
              </w:r>
            </w:ins>
          </w:p>
        </w:tc>
        <w:tc>
          <w:tcPr>
            <w:tcW w:w="1253" w:type="dxa"/>
          </w:tcPr>
          <w:p w14:paraId="0D99E359" w14:textId="59D5E699"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ins w:id="5" w:author="rili levavi" w:date="2019-10-15T08:28:00Z">
              <w:r>
                <w:rPr>
                  <w:rFonts w:asciiTheme="minorBidi" w:hAnsiTheme="minorBidi" w:hint="cs"/>
                  <w:rtl/>
                </w:rPr>
                <w:t>15/10/2019</w:t>
              </w:r>
            </w:ins>
          </w:p>
        </w:tc>
        <w:tc>
          <w:tcPr>
            <w:tcW w:w="890" w:type="dxa"/>
          </w:tcPr>
          <w:p w14:paraId="63B38500" w14:textId="2DA4DEA7"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ins w:id="6" w:author="rili levavi" w:date="2019-10-15T08:28:00Z">
              <w:r>
                <w:rPr>
                  <w:rFonts w:asciiTheme="minorBidi" w:hAnsiTheme="minorBidi" w:hint="cs"/>
                  <w:rtl/>
                </w:rPr>
                <w:t>אשר לוי</w:t>
              </w:r>
            </w:ins>
          </w:p>
        </w:tc>
        <w:tc>
          <w:tcPr>
            <w:tcW w:w="1195" w:type="dxa"/>
          </w:tcPr>
          <w:p w14:paraId="79024FA0" w14:textId="77777777"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3766" w:type="dxa"/>
          </w:tcPr>
          <w:p w14:paraId="68B5AC47" w14:textId="4E835869"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ins w:id="7" w:author="rili levavi" w:date="2019-10-15T08:28:00Z">
              <w:r>
                <w:rPr>
                  <w:rFonts w:asciiTheme="minorBidi" w:hAnsiTheme="minorBidi" w:hint="cs"/>
                  <w:rtl/>
                </w:rPr>
                <w:t>מענה ל-</w:t>
              </w:r>
              <w:r>
                <w:rPr>
                  <w:rFonts w:asciiTheme="minorBidi" w:hAnsiTheme="minorBidi" w:hint="cs"/>
                </w:rPr>
                <w:t>DOG</w:t>
              </w:r>
            </w:ins>
          </w:p>
        </w:tc>
      </w:tr>
      <w:tr w:rsidR="007527E1" w:rsidRPr="00D56414" w14:paraId="76BAC201" w14:textId="77777777" w:rsidTr="007527E1">
        <w:tc>
          <w:tcPr>
            <w:cnfStyle w:val="001000000000" w:firstRow="0" w:lastRow="0" w:firstColumn="1" w:lastColumn="0" w:oddVBand="0" w:evenVBand="0" w:oddHBand="0" w:evenHBand="0" w:firstRowFirstColumn="0" w:firstRowLastColumn="0" w:lastRowFirstColumn="0" w:lastRowLastColumn="0"/>
            <w:tcW w:w="704" w:type="dxa"/>
          </w:tcPr>
          <w:p w14:paraId="1B45BD3B" w14:textId="77777777" w:rsidR="007527E1" w:rsidRPr="00D56414" w:rsidRDefault="007527E1" w:rsidP="007527E1">
            <w:pPr>
              <w:rPr>
                <w:rFonts w:asciiTheme="minorBidi" w:hAnsiTheme="minorBidi"/>
                <w:rtl/>
              </w:rPr>
            </w:pPr>
          </w:p>
        </w:tc>
        <w:tc>
          <w:tcPr>
            <w:tcW w:w="1143" w:type="dxa"/>
          </w:tcPr>
          <w:p w14:paraId="5D79454B" w14:textId="77777777" w:rsidR="007527E1" w:rsidRPr="00D56414" w:rsidRDefault="007527E1" w:rsidP="007527E1">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253" w:type="dxa"/>
          </w:tcPr>
          <w:p w14:paraId="10642551" w14:textId="77777777" w:rsidR="007527E1" w:rsidRPr="00D56414" w:rsidRDefault="007527E1" w:rsidP="007527E1">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890" w:type="dxa"/>
          </w:tcPr>
          <w:p w14:paraId="6CF84A72" w14:textId="77777777" w:rsidR="007527E1" w:rsidRPr="00D56414" w:rsidRDefault="007527E1" w:rsidP="007527E1">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195" w:type="dxa"/>
          </w:tcPr>
          <w:p w14:paraId="0C4CF632" w14:textId="77777777" w:rsidR="007527E1" w:rsidRPr="00D56414" w:rsidRDefault="007527E1" w:rsidP="007527E1">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3766" w:type="dxa"/>
          </w:tcPr>
          <w:p w14:paraId="7F8D9C86" w14:textId="77777777" w:rsidR="007527E1" w:rsidRPr="00D56414" w:rsidRDefault="007527E1" w:rsidP="007527E1">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7527E1" w:rsidRPr="00D56414" w14:paraId="06E37A61" w14:textId="77777777" w:rsidTr="0075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B18DFB" w14:textId="77777777" w:rsidR="007527E1" w:rsidRPr="00D56414" w:rsidRDefault="007527E1" w:rsidP="007527E1">
            <w:pPr>
              <w:rPr>
                <w:rFonts w:asciiTheme="minorBidi" w:hAnsiTheme="minorBidi"/>
                <w:rtl/>
              </w:rPr>
            </w:pPr>
          </w:p>
        </w:tc>
        <w:tc>
          <w:tcPr>
            <w:tcW w:w="1143" w:type="dxa"/>
          </w:tcPr>
          <w:p w14:paraId="37A0CC7F" w14:textId="77777777"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253" w:type="dxa"/>
          </w:tcPr>
          <w:p w14:paraId="2ED1F6C9" w14:textId="77777777"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890" w:type="dxa"/>
          </w:tcPr>
          <w:p w14:paraId="47F53DE8" w14:textId="77777777"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195" w:type="dxa"/>
          </w:tcPr>
          <w:p w14:paraId="2654D2A9" w14:textId="77777777"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3766" w:type="dxa"/>
          </w:tcPr>
          <w:p w14:paraId="1F226E05" w14:textId="77777777" w:rsidR="007527E1" w:rsidRPr="00D56414" w:rsidRDefault="007527E1" w:rsidP="007527E1">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r>
    </w:tbl>
    <w:sdt>
      <w:sdtPr>
        <w:rPr>
          <w:rFonts w:asciiTheme="minorBidi" w:eastAsiaTheme="minorHAnsi" w:hAnsiTheme="minorBidi" w:cstheme="minorBidi"/>
          <w:color w:val="auto"/>
          <w:sz w:val="22"/>
          <w:szCs w:val="22"/>
          <w:cs w:val="0"/>
          <w:lang w:val="he-IL"/>
        </w:rPr>
        <w:id w:val="-1945217877"/>
        <w:docPartObj>
          <w:docPartGallery w:val="Table of Contents"/>
          <w:docPartUnique/>
        </w:docPartObj>
      </w:sdtPr>
      <w:sdtEndPr>
        <w:rPr>
          <w:cs/>
          <w:lang w:val="en-US"/>
        </w:rPr>
      </w:sdtEndPr>
      <w:sdtContent>
        <w:p w14:paraId="5FDA966E" w14:textId="77777777" w:rsidR="008153B5" w:rsidRPr="00D56414" w:rsidRDefault="008153B5">
          <w:pPr>
            <w:pStyle w:val="TOCHeading"/>
            <w:rPr>
              <w:rFonts w:asciiTheme="minorBidi" w:hAnsiTheme="minorBidi" w:cstheme="minorBidi"/>
              <w:cs w:val="0"/>
            </w:rPr>
          </w:pPr>
          <w:r w:rsidRPr="00D56414">
            <w:rPr>
              <w:rFonts w:asciiTheme="minorBidi" w:hAnsiTheme="minorBidi" w:cstheme="minorBidi"/>
              <w:cs w:val="0"/>
              <w:lang w:val="he-IL"/>
            </w:rPr>
            <w:t>תוכן</w:t>
          </w:r>
        </w:p>
        <w:p w14:paraId="5FC9E6D5" w14:textId="77777777" w:rsidR="008B4F0F" w:rsidRDefault="008153B5">
          <w:pPr>
            <w:pStyle w:val="TOC1"/>
            <w:tabs>
              <w:tab w:val="left" w:pos="1320"/>
              <w:tab w:val="right" w:leader="dot" w:pos="9016"/>
            </w:tabs>
            <w:rPr>
              <w:rFonts w:eastAsiaTheme="minorEastAsia"/>
              <w:noProof/>
              <w:rtl/>
            </w:rPr>
          </w:pPr>
          <w:r w:rsidRPr="00F06892">
            <w:rPr>
              <w:rFonts w:asciiTheme="minorBidi" w:hAnsiTheme="minorBidi"/>
              <w:sz w:val="20"/>
              <w:szCs w:val="20"/>
            </w:rPr>
            <w:fldChar w:fldCharType="begin"/>
          </w:r>
          <w:r w:rsidRPr="00F06892">
            <w:rPr>
              <w:rFonts w:asciiTheme="minorBidi" w:hAnsiTheme="minorBidi"/>
              <w:sz w:val="20"/>
              <w:szCs w:val="20"/>
            </w:rPr>
            <w:instrText xml:space="preserve"> TOC \o "1-3" \h \z \u </w:instrText>
          </w:r>
          <w:r w:rsidRPr="00F06892">
            <w:rPr>
              <w:rFonts w:asciiTheme="minorBidi" w:hAnsiTheme="minorBidi"/>
              <w:sz w:val="20"/>
              <w:szCs w:val="20"/>
            </w:rPr>
            <w:fldChar w:fldCharType="separate"/>
          </w:r>
          <w:hyperlink w:anchor="_Toc8713284" w:history="1">
            <w:r w:rsidR="008B4F0F" w:rsidRPr="0047128F">
              <w:rPr>
                <w:rStyle w:val="Hyperlink"/>
                <w:rFonts w:asciiTheme="minorBidi" w:eastAsia="Times New Roman" w:hAnsiTheme="minorBidi"/>
                <w:noProof/>
                <w:rtl/>
              </w:rPr>
              <w:t>1</w:t>
            </w:r>
            <w:r w:rsidR="008B4F0F">
              <w:rPr>
                <w:rFonts w:eastAsiaTheme="minorEastAsia"/>
                <w:noProof/>
                <w:rtl/>
              </w:rPr>
              <w:tab/>
            </w:r>
            <w:r w:rsidR="008B4F0F" w:rsidRPr="0047128F">
              <w:rPr>
                <w:rStyle w:val="Hyperlink"/>
                <w:rFonts w:asciiTheme="minorBidi" w:eastAsia="Times New Roman" w:hAnsiTheme="minorBidi"/>
                <w:noProof/>
                <w:rtl/>
              </w:rPr>
              <w:t>מבוא</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Toc8713284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2</w:t>
            </w:r>
            <w:r w:rsidR="008B4F0F">
              <w:rPr>
                <w:rStyle w:val="Hyperlink"/>
                <w:noProof/>
                <w:rtl/>
              </w:rPr>
              <w:fldChar w:fldCharType="end"/>
            </w:r>
          </w:hyperlink>
        </w:p>
        <w:p w14:paraId="5FA9504B" w14:textId="77777777" w:rsidR="008B4F0F" w:rsidRDefault="00FE13D3">
          <w:pPr>
            <w:pStyle w:val="TOC2"/>
            <w:tabs>
              <w:tab w:val="left" w:pos="1794"/>
              <w:tab w:val="right" w:leader="dot" w:pos="9016"/>
            </w:tabs>
            <w:rPr>
              <w:rFonts w:eastAsiaTheme="minorEastAsia"/>
              <w:noProof/>
              <w:rtl/>
            </w:rPr>
          </w:pPr>
          <w:hyperlink w:anchor="_Toc8713285" w:history="1">
            <w:r w:rsidR="008B4F0F" w:rsidRPr="0047128F">
              <w:rPr>
                <w:rStyle w:val="Hyperlink"/>
                <w:noProof/>
                <w:rtl/>
              </w:rPr>
              <w:t>1.1</w:t>
            </w:r>
            <w:r w:rsidR="008B4F0F">
              <w:rPr>
                <w:rFonts w:eastAsiaTheme="minorEastAsia"/>
                <w:noProof/>
                <w:rtl/>
              </w:rPr>
              <w:tab/>
            </w:r>
            <w:r w:rsidR="008B4F0F" w:rsidRPr="0047128F">
              <w:rPr>
                <w:rStyle w:val="Hyperlink"/>
                <w:noProof/>
                <w:rtl/>
              </w:rPr>
              <w:t>עדכון– לחץ צינור</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Toc8713285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2</w:t>
            </w:r>
            <w:r w:rsidR="008B4F0F">
              <w:rPr>
                <w:rStyle w:val="Hyperlink"/>
                <w:noProof/>
                <w:rtl/>
              </w:rPr>
              <w:fldChar w:fldCharType="end"/>
            </w:r>
          </w:hyperlink>
        </w:p>
        <w:p w14:paraId="7D7A420E" w14:textId="77777777" w:rsidR="008B4F0F" w:rsidRDefault="00FE13D3">
          <w:pPr>
            <w:pStyle w:val="TOC3"/>
            <w:tabs>
              <w:tab w:val="left" w:pos="2417"/>
              <w:tab w:val="right" w:leader="dot" w:pos="9016"/>
            </w:tabs>
            <w:rPr>
              <w:rFonts w:eastAsiaTheme="minorEastAsia"/>
              <w:noProof/>
              <w:rtl/>
            </w:rPr>
          </w:pPr>
          <w:hyperlink w:anchor="_Toc8713286" w:history="1">
            <w:r w:rsidR="008B4F0F" w:rsidRPr="0047128F">
              <w:rPr>
                <w:rStyle w:val="Hyperlink"/>
                <w:noProof/>
                <w:rtl/>
              </w:rPr>
              <w:t>1.1.1</w:t>
            </w:r>
            <w:r w:rsidR="008B4F0F">
              <w:rPr>
                <w:rFonts w:eastAsiaTheme="minorEastAsia"/>
                <w:noProof/>
                <w:rtl/>
              </w:rPr>
              <w:tab/>
            </w:r>
            <w:r w:rsidR="008B4F0F" w:rsidRPr="0047128F">
              <w:rPr>
                <w:rStyle w:val="Hyperlink"/>
                <w:noProof/>
                <w:rtl/>
              </w:rPr>
              <w:t>עדכון לחץ סטטי בצינור – סטטוס יומי</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Toc8713286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2</w:t>
            </w:r>
            <w:r w:rsidR="008B4F0F">
              <w:rPr>
                <w:rStyle w:val="Hyperlink"/>
                <w:noProof/>
                <w:rtl/>
              </w:rPr>
              <w:fldChar w:fldCharType="end"/>
            </w:r>
          </w:hyperlink>
        </w:p>
        <w:p w14:paraId="56451A1B" w14:textId="77777777" w:rsidR="008B4F0F" w:rsidRDefault="00FE13D3">
          <w:pPr>
            <w:pStyle w:val="TOC3"/>
            <w:tabs>
              <w:tab w:val="left" w:pos="2417"/>
              <w:tab w:val="right" w:leader="dot" w:pos="9016"/>
            </w:tabs>
            <w:rPr>
              <w:rFonts w:eastAsiaTheme="minorEastAsia"/>
              <w:noProof/>
              <w:rtl/>
            </w:rPr>
          </w:pPr>
          <w:hyperlink w:anchor="_Toc8713287" w:history="1">
            <w:r w:rsidR="008B4F0F" w:rsidRPr="0047128F">
              <w:rPr>
                <w:rStyle w:val="Hyperlink"/>
                <w:noProof/>
                <w:rtl/>
              </w:rPr>
              <w:t>1.1.2</w:t>
            </w:r>
            <w:r w:rsidR="008B4F0F">
              <w:rPr>
                <w:rFonts w:eastAsiaTheme="minorEastAsia"/>
                <w:noProof/>
                <w:rtl/>
              </w:rPr>
              <w:tab/>
            </w:r>
            <w:r w:rsidR="008B4F0F" w:rsidRPr="0047128F">
              <w:rPr>
                <w:rStyle w:val="Hyperlink"/>
                <w:noProof/>
                <w:rtl/>
              </w:rPr>
              <w:t>עדכון שינויים בלחץ צינור</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Toc8713287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3</w:t>
            </w:r>
            <w:r w:rsidR="008B4F0F">
              <w:rPr>
                <w:rStyle w:val="Hyperlink"/>
                <w:noProof/>
                <w:rtl/>
              </w:rPr>
              <w:fldChar w:fldCharType="end"/>
            </w:r>
          </w:hyperlink>
        </w:p>
        <w:p w14:paraId="340763F0" w14:textId="77777777" w:rsidR="008B4F0F" w:rsidRDefault="00FE13D3">
          <w:pPr>
            <w:pStyle w:val="TOC2"/>
            <w:tabs>
              <w:tab w:val="left" w:pos="1794"/>
              <w:tab w:val="right" w:leader="dot" w:pos="9016"/>
            </w:tabs>
            <w:rPr>
              <w:rFonts w:eastAsiaTheme="minorEastAsia"/>
              <w:noProof/>
              <w:rtl/>
            </w:rPr>
          </w:pPr>
          <w:hyperlink w:anchor="_Toc8713288" w:history="1">
            <w:r w:rsidR="008B4F0F" w:rsidRPr="0047128F">
              <w:rPr>
                <w:rStyle w:val="Hyperlink"/>
                <w:rFonts w:asciiTheme="minorBidi" w:hAnsiTheme="minorBidi"/>
                <w:noProof/>
                <w:rtl/>
              </w:rPr>
              <w:t>1.2</w:t>
            </w:r>
            <w:r w:rsidR="008B4F0F">
              <w:rPr>
                <w:rFonts w:eastAsiaTheme="minorEastAsia"/>
                <w:noProof/>
                <w:rtl/>
              </w:rPr>
              <w:tab/>
            </w:r>
            <w:r w:rsidR="008B4F0F" w:rsidRPr="0047128F">
              <w:rPr>
                <w:rStyle w:val="Hyperlink"/>
                <w:rFonts w:asciiTheme="minorBidi" w:hAnsiTheme="minorBidi"/>
                <w:noProof/>
                <w:rtl/>
              </w:rPr>
              <w:t>סטטוס פרויקט</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Toc8713288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3</w:t>
            </w:r>
            <w:r w:rsidR="008B4F0F">
              <w:rPr>
                <w:rStyle w:val="Hyperlink"/>
                <w:noProof/>
                <w:rtl/>
              </w:rPr>
              <w:fldChar w:fldCharType="end"/>
            </w:r>
          </w:hyperlink>
        </w:p>
        <w:p w14:paraId="1A91B7C5" w14:textId="77777777" w:rsidR="008B4F0F" w:rsidRDefault="00FE13D3">
          <w:pPr>
            <w:pStyle w:val="TOC2"/>
            <w:tabs>
              <w:tab w:val="left" w:pos="1794"/>
              <w:tab w:val="right" w:leader="dot" w:pos="9016"/>
            </w:tabs>
            <w:rPr>
              <w:rFonts w:eastAsiaTheme="minorEastAsia"/>
              <w:noProof/>
              <w:rtl/>
            </w:rPr>
          </w:pPr>
          <w:hyperlink w:anchor="_Toc8713289" w:history="1">
            <w:r w:rsidR="008B4F0F" w:rsidRPr="0047128F">
              <w:rPr>
                <w:rStyle w:val="Hyperlink"/>
                <w:rFonts w:asciiTheme="minorBidi" w:hAnsiTheme="minorBidi"/>
                <w:noProof/>
                <w:rtl/>
              </w:rPr>
              <w:t>1.3</w:t>
            </w:r>
            <w:r w:rsidR="008B4F0F">
              <w:rPr>
                <w:rFonts w:eastAsiaTheme="minorEastAsia"/>
                <w:noProof/>
                <w:rtl/>
              </w:rPr>
              <w:tab/>
            </w:r>
            <w:r w:rsidR="008B4F0F" w:rsidRPr="0047128F">
              <w:rPr>
                <w:rStyle w:val="Hyperlink"/>
                <w:rFonts w:asciiTheme="minorBidi" w:hAnsiTheme="minorBidi"/>
                <w:noProof/>
                <w:rtl/>
              </w:rPr>
              <w:t>תהליך בדיקת הלחץ בצינור</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Toc8713289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4</w:t>
            </w:r>
            <w:r w:rsidR="008B4F0F">
              <w:rPr>
                <w:rStyle w:val="Hyperlink"/>
                <w:noProof/>
                <w:rtl/>
              </w:rPr>
              <w:fldChar w:fldCharType="end"/>
            </w:r>
          </w:hyperlink>
        </w:p>
        <w:p w14:paraId="6343C247" w14:textId="77777777" w:rsidR="008B4F0F" w:rsidRDefault="00FE13D3">
          <w:pPr>
            <w:pStyle w:val="TOC3"/>
            <w:tabs>
              <w:tab w:val="left" w:pos="2417"/>
              <w:tab w:val="right" w:leader="dot" w:pos="9016"/>
            </w:tabs>
            <w:rPr>
              <w:rFonts w:eastAsiaTheme="minorEastAsia"/>
              <w:noProof/>
              <w:rtl/>
            </w:rPr>
          </w:pPr>
          <w:hyperlink w:anchor="_Toc8713290" w:history="1">
            <w:r w:rsidR="008B4F0F" w:rsidRPr="0047128F">
              <w:rPr>
                <w:rStyle w:val="Hyperlink"/>
                <w:noProof/>
                <w:rtl/>
              </w:rPr>
              <w:t>1.3.1</w:t>
            </w:r>
            <w:r w:rsidR="008B4F0F">
              <w:rPr>
                <w:rFonts w:eastAsiaTheme="minorEastAsia"/>
                <w:noProof/>
                <w:rtl/>
              </w:rPr>
              <w:tab/>
            </w:r>
            <w:r w:rsidR="008B4F0F" w:rsidRPr="0047128F">
              <w:rPr>
                <w:rStyle w:val="Hyperlink"/>
                <w:noProof/>
                <w:rtl/>
              </w:rPr>
              <w:t>נוהל התקנת המערכת על ברז הכיבוי והקמה של ההידרנט במערכת</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Toc8713290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5</w:t>
            </w:r>
            <w:r w:rsidR="008B4F0F">
              <w:rPr>
                <w:rStyle w:val="Hyperlink"/>
                <w:noProof/>
                <w:rtl/>
              </w:rPr>
              <w:fldChar w:fldCharType="end"/>
            </w:r>
          </w:hyperlink>
        </w:p>
        <w:p w14:paraId="39810319" w14:textId="77777777" w:rsidR="008B4F0F" w:rsidRDefault="00FE13D3">
          <w:pPr>
            <w:pStyle w:val="TOC3"/>
            <w:tabs>
              <w:tab w:val="left" w:pos="2417"/>
              <w:tab w:val="right" w:leader="dot" w:pos="9016"/>
            </w:tabs>
            <w:rPr>
              <w:rFonts w:eastAsiaTheme="minorEastAsia"/>
              <w:noProof/>
              <w:rtl/>
            </w:rPr>
          </w:pPr>
          <w:hyperlink w:anchor="_Toc8713291" w:history="1">
            <w:r w:rsidR="008B4F0F" w:rsidRPr="0047128F">
              <w:rPr>
                <w:rStyle w:val="Hyperlink"/>
                <w:noProof/>
                <w:rtl/>
              </w:rPr>
              <w:t>1.3.2</w:t>
            </w:r>
            <w:r w:rsidR="008B4F0F">
              <w:rPr>
                <w:rFonts w:eastAsiaTheme="minorEastAsia"/>
                <w:noProof/>
                <w:rtl/>
              </w:rPr>
              <w:tab/>
            </w:r>
            <w:r w:rsidR="008B4F0F" w:rsidRPr="0047128F">
              <w:rPr>
                <w:rStyle w:val="Hyperlink"/>
                <w:noProof/>
                <w:rtl/>
              </w:rPr>
              <w:t>שינויים ליחידות קיימות</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Toc8713291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5</w:t>
            </w:r>
            <w:r w:rsidR="008B4F0F">
              <w:rPr>
                <w:rStyle w:val="Hyperlink"/>
                <w:noProof/>
                <w:rtl/>
              </w:rPr>
              <w:fldChar w:fldCharType="end"/>
            </w:r>
          </w:hyperlink>
        </w:p>
        <w:p w14:paraId="25609FBD" w14:textId="77777777" w:rsidR="008B4F0F" w:rsidRDefault="00FE13D3">
          <w:pPr>
            <w:pStyle w:val="TOC2"/>
            <w:tabs>
              <w:tab w:val="left" w:pos="1794"/>
              <w:tab w:val="right" w:leader="dot" w:pos="9016"/>
            </w:tabs>
            <w:rPr>
              <w:rFonts w:eastAsiaTheme="minorEastAsia"/>
              <w:noProof/>
              <w:rtl/>
            </w:rPr>
          </w:pPr>
          <w:hyperlink w:anchor="_Toc8713292" w:history="1">
            <w:r w:rsidR="008B4F0F" w:rsidRPr="0047128F">
              <w:rPr>
                <w:rStyle w:val="Hyperlink"/>
                <w:noProof/>
                <w:rtl/>
              </w:rPr>
              <w:t>1.4</w:t>
            </w:r>
            <w:r w:rsidR="008B4F0F">
              <w:rPr>
                <w:rFonts w:eastAsiaTheme="minorEastAsia"/>
                <w:noProof/>
                <w:rtl/>
              </w:rPr>
              <w:tab/>
            </w:r>
            <w:r w:rsidR="008B4F0F" w:rsidRPr="0047128F">
              <w:rPr>
                <w:rStyle w:val="Hyperlink"/>
                <w:rFonts w:asciiTheme="minorBidi" w:hAnsiTheme="minorBidi"/>
                <w:noProof/>
                <w:rtl/>
              </w:rPr>
              <w:t>תהליך ניהול גרסאות</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Toc8713292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6</w:t>
            </w:r>
            <w:r w:rsidR="008B4F0F">
              <w:rPr>
                <w:rStyle w:val="Hyperlink"/>
                <w:noProof/>
                <w:rtl/>
              </w:rPr>
              <w:fldChar w:fldCharType="end"/>
            </w:r>
          </w:hyperlink>
        </w:p>
        <w:p w14:paraId="06DCDE58" w14:textId="77777777" w:rsidR="008B4F0F" w:rsidRDefault="00FE13D3">
          <w:pPr>
            <w:pStyle w:val="TOC3"/>
            <w:tabs>
              <w:tab w:val="left" w:pos="2417"/>
              <w:tab w:val="right" w:leader="dot" w:pos="9016"/>
            </w:tabs>
            <w:rPr>
              <w:rFonts w:eastAsiaTheme="minorEastAsia"/>
              <w:noProof/>
              <w:rtl/>
            </w:rPr>
          </w:pPr>
          <w:hyperlink w:anchor="_Toc8713293" w:history="1">
            <w:r w:rsidR="008B4F0F" w:rsidRPr="0047128F">
              <w:rPr>
                <w:rStyle w:val="Hyperlink"/>
                <w:rFonts w:eastAsia="Times New Roman"/>
                <w:noProof/>
                <w:rtl/>
              </w:rPr>
              <w:t>1.4.1</w:t>
            </w:r>
            <w:r w:rsidR="008B4F0F">
              <w:rPr>
                <w:rFonts w:eastAsiaTheme="minorEastAsia"/>
                <w:noProof/>
                <w:rtl/>
              </w:rPr>
              <w:tab/>
            </w:r>
            <w:r w:rsidR="008B4F0F" w:rsidRPr="0047128F">
              <w:rPr>
                <w:rStyle w:val="Hyperlink"/>
                <w:rFonts w:eastAsia="Times New Roman"/>
                <w:noProof/>
                <w:rtl/>
              </w:rPr>
              <w:t>ניהול ערכי לחץ צינור+ זמן מערכת</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Toc8713293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6</w:t>
            </w:r>
            <w:r w:rsidR="008B4F0F">
              <w:rPr>
                <w:rStyle w:val="Hyperlink"/>
                <w:noProof/>
                <w:rtl/>
              </w:rPr>
              <w:fldChar w:fldCharType="end"/>
            </w:r>
          </w:hyperlink>
        </w:p>
        <w:p w14:paraId="624A90C9" w14:textId="77777777" w:rsidR="008B4F0F" w:rsidRDefault="00FE13D3">
          <w:pPr>
            <w:pStyle w:val="TOC3"/>
            <w:tabs>
              <w:tab w:val="left" w:pos="2417"/>
              <w:tab w:val="right" w:leader="dot" w:pos="9016"/>
            </w:tabs>
            <w:rPr>
              <w:rFonts w:eastAsiaTheme="minorEastAsia"/>
              <w:noProof/>
              <w:rtl/>
            </w:rPr>
          </w:pPr>
          <w:hyperlink w:anchor="_Toc8713294" w:history="1">
            <w:r w:rsidR="008B4F0F" w:rsidRPr="0047128F">
              <w:rPr>
                <w:rStyle w:val="Hyperlink"/>
                <w:rFonts w:eastAsia="Times New Roman"/>
                <w:noProof/>
                <w:rtl/>
              </w:rPr>
              <w:t>1.4.2</w:t>
            </w:r>
            <w:r w:rsidR="008B4F0F">
              <w:rPr>
                <w:rFonts w:eastAsiaTheme="minorEastAsia"/>
                <w:noProof/>
                <w:rtl/>
              </w:rPr>
              <w:tab/>
            </w:r>
            <w:r w:rsidR="008B4F0F" w:rsidRPr="0047128F">
              <w:rPr>
                <w:rStyle w:val="Hyperlink"/>
                <w:rFonts w:eastAsia="Times New Roman"/>
                <w:noProof/>
                <w:rtl/>
              </w:rPr>
              <w:t>עדכון לגבי שינוי שעון קיץ/חורף</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Toc8713294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6</w:t>
            </w:r>
            <w:r w:rsidR="008B4F0F">
              <w:rPr>
                <w:rStyle w:val="Hyperlink"/>
                <w:noProof/>
                <w:rtl/>
              </w:rPr>
              <w:fldChar w:fldCharType="end"/>
            </w:r>
          </w:hyperlink>
        </w:p>
        <w:p w14:paraId="61A15F69" w14:textId="77777777" w:rsidR="008B4F0F" w:rsidRDefault="00FE13D3">
          <w:pPr>
            <w:pStyle w:val="TOC1"/>
            <w:tabs>
              <w:tab w:val="left" w:pos="1320"/>
              <w:tab w:val="right" w:leader="dot" w:pos="9016"/>
            </w:tabs>
            <w:rPr>
              <w:rFonts w:eastAsiaTheme="minorEastAsia"/>
              <w:noProof/>
              <w:rtl/>
            </w:rPr>
          </w:pPr>
          <w:hyperlink w:anchor="_Toc8713295" w:history="1">
            <w:r w:rsidR="008B4F0F" w:rsidRPr="0047128F">
              <w:rPr>
                <w:rStyle w:val="Hyperlink"/>
                <w:rFonts w:asciiTheme="minorBidi" w:hAnsiTheme="minorBidi"/>
                <w:noProof/>
                <w:rtl/>
              </w:rPr>
              <w:t>2</w:t>
            </w:r>
            <w:r w:rsidR="008B4F0F">
              <w:rPr>
                <w:rFonts w:eastAsiaTheme="minorEastAsia"/>
                <w:noProof/>
                <w:rtl/>
              </w:rPr>
              <w:tab/>
            </w:r>
            <w:r w:rsidR="008B4F0F" w:rsidRPr="0047128F">
              <w:rPr>
                <w:rStyle w:val="Hyperlink"/>
                <w:rFonts w:asciiTheme="minorBidi" w:hAnsiTheme="minorBidi"/>
                <w:noProof/>
                <w:rtl/>
              </w:rPr>
              <w:t>פיתוחים נדרשים במסך ראשי</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Toc8713295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7</w:t>
            </w:r>
            <w:r w:rsidR="008B4F0F">
              <w:rPr>
                <w:rStyle w:val="Hyperlink"/>
                <w:noProof/>
                <w:rtl/>
              </w:rPr>
              <w:fldChar w:fldCharType="end"/>
            </w:r>
          </w:hyperlink>
        </w:p>
        <w:p w14:paraId="06D62AAC" w14:textId="77777777" w:rsidR="008B4F0F" w:rsidRDefault="00FE13D3">
          <w:pPr>
            <w:pStyle w:val="TOC2"/>
            <w:tabs>
              <w:tab w:val="left" w:pos="1794"/>
              <w:tab w:val="right" w:leader="dot" w:pos="9016"/>
            </w:tabs>
            <w:rPr>
              <w:rFonts w:eastAsiaTheme="minorEastAsia"/>
              <w:noProof/>
              <w:rtl/>
            </w:rPr>
          </w:pPr>
          <w:hyperlink w:anchor="_Toc8713296" w:history="1">
            <w:r w:rsidR="008B4F0F" w:rsidRPr="0047128F">
              <w:rPr>
                <w:rStyle w:val="Hyperlink"/>
                <w:rFonts w:asciiTheme="minorBidi" w:hAnsiTheme="minorBidi"/>
                <w:noProof/>
                <w:rtl/>
              </w:rPr>
              <w:t>2.1</w:t>
            </w:r>
            <w:r w:rsidR="008B4F0F">
              <w:rPr>
                <w:rFonts w:eastAsiaTheme="minorEastAsia"/>
                <w:noProof/>
                <w:rtl/>
              </w:rPr>
              <w:tab/>
            </w:r>
            <w:r w:rsidR="008B4F0F" w:rsidRPr="0047128F">
              <w:rPr>
                <w:rStyle w:val="Hyperlink"/>
                <w:rFonts w:asciiTheme="minorBidi" w:hAnsiTheme="minorBidi"/>
                <w:noProof/>
                <w:rtl/>
              </w:rPr>
              <w:t>הוספת אייקונים חדשים</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Toc8713296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7</w:t>
            </w:r>
            <w:r w:rsidR="008B4F0F">
              <w:rPr>
                <w:rStyle w:val="Hyperlink"/>
                <w:noProof/>
                <w:rtl/>
              </w:rPr>
              <w:fldChar w:fldCharType="end"/>
            </w:r>
          </w:hyperlink>
        </w:p>
        <w:p w14:paraId="612FAEB2" w14:textId="77777777" w:rsidR="008B4F0F" w:rsidRDefault="00FE13D3">
          <w:pPr>
            <w:pStyle w:val="TOC3"/>
            <w:tabs>
              <w:tab w:val="left" w:pos="2417"/>
              <w:tab w:val="right" w:leader="dot" w:pos="9016"/>
            </w:tabs>
            <w:rPr>
              <w:rFonts w:eastAsiaTheme="minorEastAsia"/>
              <w:noProof/>
              <w:rtl/>
            </w:rPr>
          </w:pPr>
          <w:hyperlink w:anchor="_Toc8713297" w:history="1">
            <w:r w:rsidR="008B4F0F" w:rsidRPr="0047128F">
              <w:rPr>
                <w:rStyle w:val="Hyperlink"/>
                <w:noProof/>
                <w:rtl/>
              </w:rPr>
              <w:t>2.1.1</w:t>
            </w:r>
            <w:r w:rsidR="008B4F0F">
              <w:rPr>
                <w:rFonts w:eastAsiaTheme="minorEastAsia"/>
                <w:noProof/>
                <w:rtl/>
              </w:rPr>
              <w:tab/>
            </w:r>
            <w:r w:rsidR="008B4F0F" w:rsidRPr="0047128F">
              <w:rPr>
                <w:rStyle w:val="Hyperlink"/>
                <w:noProof/>
                <w:rtl/>
              </w:rPr>
              <w:t>שינוי סדר ההצגה</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Toc8713297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7</w:t>
            </w:r>
            <w:r w:rsidR="008B4F0F">
              <w:rPr>
                <w:rStyle w:val="Hyperlink"/>
                <w:noProof/>
                <w:rtl/>
              </w:rPr>
              <w:fldChar w:fldCharType="end"/>
            </w:r>
          </w:hyperlink>
        </w:p>
        <w:p w14:paraId="7D4DD4ED" w14:textId="77777777" w:rsidR="008B4F0F" w:rsidRDefault="00FE13D3">
          <w:pPr>
            <w:pStyle w:val="TOC1"/>
            <w:tabs>
              <w:tab w:val="left" w:pos="1320"/>
              <w:tab w:val="right" w:leader="dot" w:pos="9016"/>
            </w:tabs>
            <w:rPr>
              <w:rFonts w:eastAsiaTheme="minorEastAsia"/>
              <w:noProof/>
              <w:rtl/>
            </w:rPr>
          </w:pPr>
          <w:hyperlink w:anchor="_Toc8713298" w:history="1">
            <w:r w:rsidR="008B4F0F" w:rsidRPr="0047128F">
              <w:rPr>
                <w:rStyle w:val="Hyperlink"/>
                <w:rFonts w:asciiTheme="minorBidi" w:hAnsiTheme="minorBidi"/>
                <w:noProof/>
                <w:rtl/>
              </w:rPr>
              <w:t>3</w:t>
            </w:r>
            <w:r w:rsidR="008B4F0F">
              <w:rPr>
                <w:rFonts w:eastAsiaTheme="minorEastAsia"/>
                <w:noProof/>
                <w:rtl/>
              </w:rPr>
              <w:tab/>
            </w:r>
            <w:r w:rsidR="008B4F0F" w:rsidRPr="0047128F">
              <w:rPr>
                <w:rStyle w:val="Hyperlink"/>
                <w:rFonts w:asciiTheme="minorBidi" w:hAnsiTheme="minorBidi"/>
                <w:noProof/>
                <w:rtl/>
              </w:rPr>
              <w:t>פיתוחים נדרשים בממשק ניהול</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Toc8713298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8</w:t>
            </w:r>
            <w:r w:rsidR="008B4F0F">
              <w:rPr>
                <w:rStyle w:val="Hyperlink"/>
                <w:noProof/>
                <w:rtl/>
              </w:rPr>
              <w:fldChar w:fldCharType="end"/>
            </w:r>
          </w:hyperlink>
        </w:p>
        <w:p w14:paraId="2DEE8860" w14:textId="77777777" w:rsidR="008B4F0F" w:rsidRDefault="00FE13D3">
          <w:pPr>
            <w:pStyle w:val="TOC2"/>
            <w:tabs>
              <w:tab w:val="left" w:pos="1794"/>
              <w:tab w:val="right" w:leader="dot" w:pos="9016"/>
            </w:tabs>
            <w:rPr>
              <w:rFonts w:eastAsiaTheme="minorEastAsia"/>
              <w:noProof/>
              <w:rtl/>
            </w:rPr>
          </w:pPr>
          <w:hyperlink w:anchor="_Toc8713299" w:history="1">
            <w:r w:rsidR="008B4F0F" w:rsidRPr="0047128F">
              <w:rPr>
                <w:rStyle w:val="Hyperlink"/>
                <w:rFonts w:asciiTheme="minorBidi" w:hAnsiTheme="minorBidi"/>
                <w:noProof/>
                <w:rtl/>
              </w:rPr>
              <w:t>3.1</w:t>
            </w:r>
            <w:r w:rsidR="008B4F0F">
              <w:rPr>
                <w:rFonts w:eastAsiaTheme="minorEastAsia"/>
                <w:noProof/>
                <w:rtl/>
              </w:rPr>
              <w:tab/>
            </w:r>
            <w:r w:rsidR="008B4F0F" w:rsidRPr="0047128F">
              <w:rPr>
                <w:rStyle w:val="Hyperlink"/>
                <w:rFonts w:asciiTheme="minorBidi" w:hAnsiTheme="minorBidi"/>
                <w:noProof/>
                <w:rtl/>
              </w:rPr>
              <w:t>מסך פרמטרים</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Toc8713299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8</w:t>
            </w:r>
            <w:r w:rsidR="008B4F0F">
              <w:rPr>
                <w:rStyle w:val="Hyperlink"/>
                <w:noProof/>
                <w:rtl/>
              </w:rPr>
              <w:fldChar w:fldCharType="end"/>
            </w:r>
          </w:hyperlink>
        </w:p>
        <w:p w14:paraId="32F2A384" w14:textId="77777777" w:rsidR="008B4F0F" w:rsidRDefault="00FE13D3">
          <w:pPr>
            <w:pStyle w:val="TOC3"/>
            <w:tabs>
              <w:tab w:val="left" w:pos="2417"/>
              <w:tab w:val="right" w:leader="dot" w:pos="9016"/>
            </w:tabs>
            <w:rPr>
              <w:rFonts w:eastAsiaTheme="minorEastAsia"/>
              <w:noProof/>
              <w:rtl/>
            </w:rPr>
          </w:pPr>
          <w:hyperlink w:anchor="_Toc8713300" w:history="1">
            <w:r w:rsidR="008B4F0F" w:rsidRPr="0047128F">
              <w:rPr>
                <w:rStyle w:val="Hyperlink"/>
                <w:noProof/>
                <w:rtl/>
              </w:rPr>
              <w:t>3.1.1</w:t>
            </w:r>
            <w:r w:rsidR="008B4F0F">
              <w:rPr>
                <w:rFonts w:eastAsiaTheme="minorEastAsia"/>
                <w:noProof/>
                <w:rtl/>
              </w:rPr>
              <w:tab/>
            </w:r>
            <w:r w:rsidR="008B4F0F" w:rsidRPr="0047128F">
              <w:rPr>
                <w:rStyle w:val="Hyperlink"/>
                <w:noProof/>
                <w:rtl/>
              </w:rPr>
              <w:t>יצירת שורה חדשה במסך הפרמטרים – לחץ בצינור</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Toc8713300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8</w:t>
            </w:r>
            <w:r w:rsidR="008B4F0F">
              <w:rPr>
                <w:rStyle w:val="Hyperlink"/>
                <w:noProof/>
                <w:rtl/>
              </w:rPr>
              <w:fldChar w:fldCharType="end"/>
            </w:r>
          </w:hyperlink>
        </w:p>
        <w:p w14:paraId="2177D439" w14:textId="77777777" w:rsidR="008B4F0F" w:rsidRDefault="00FE13D3">
          <w:pPr>
            <w:pStyle w:val="TOC3"/>
            <w:tabs>
              <w:tab w:val="left" w:pos="2417"/>
              <w:tab w:val="right" w:leader="dot" w:pos="9016"/>
            </w:tabs>
            <w:rPr>
              <w:rFonts w:eastAsiaTheme="minorEastAsia"/>
              <w:noProof/>
              <w:rtl/>
            </w:rPr>
          </w:pPr>
          <w:hyperlink w:anchor="_Toc8713301" w:history="1">
            <w:r w:rsidR="008B4F0F" w:rsidRPr="0047128F">
              <w:rPr>
                <w:rStyle w:val="Hyperlink"/>
                <w:noProof/>
                <w:rtl/>
              </w:rPr>
              <w:t>3.1.2</w:t>
            </w:r>
            <w:r w:rsidR="008B4F0F">
              <w:rPr>
                <w:rFonts w:eastAsiaTheme="minorEastAsia"/>
                <w:noProof/>
                <w:rtl/>
              </w:rPr>
              <w:tab/>
            </w:r>
            <w:r w:rsidR="008B4F0F" w:rsidRPr="0047128F">
              <w:rPr>
                <w:rStyle w:val="Hyperlink"/>
                <w:noProof/>
                <w:rtl/>
              </w:rPr>
              <w:t>ניהול ערכים חדשים במסך פרמטרים -  עדכון גרסה</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Toc8713301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9</w:t>
            </w:r>
            <w:r w:rsidR="008B4F0F">
              <w:rPr>
                <w:rStyle w:val="Hyperlink"/>
                <w:noProof/>
                <w:rtl/>
              </w:rPr>
              <w:fldChar w:fldCharType="end"/>
            </w:r>
          </w:hyperlink>
        </w:p>
        <w:p w14:paraId="0D155D4F" w14:textId="77777777" w:rsidR="008B4F0F" w:rsidRDefault="00FE13D3">
          <w:pPr>
            <w:pStyle w:val="TOC2"/>
            <w:tabs>
              <w:tab w:val="left" w:pos="1794"/>
              <w:tab w:val="right" w:leader="dot" w:pos="9016"/>
            </w:tabs>
            <w:rPr>
              <w:rFonts w:eastAsiaTheme="minorEastAsia"/>
              <w:noProof/>
              <w:rtl/>
            </w:rPr>
          </w:pPr>
          <w:hyperlink w:anchor="_Toc8713302" w:history="1">
            <w:r w:rsidR="008B4F0F" w:rsidRPr="0047128F">
              <w:rPr>
                <w:rStyle w:val="Hyperlink"/>
                <w:rFonts w:asciiTheme="minorBidi" w:hAnsiTheme="minorBidi"/>
                <w:noProof/>
                <w:rtl/>
              </w:rPr>
              <w:t>3.2</w:t>
            </w:r>
            <w:r w:rsidR="008B4F0F">
              <w:rPr>
                <w:rFonts w:eastAsiaTheme="minorEastAsia"/>
                <w:noProof/>
                <w:rtl/>
              </w:rPr>
              <w:tab/>
            </w:r>
            <w:r w:rsidR="008B4F0F" w:rsidRPr="0047128F">
              <w:rPr>
                <w:rStyle w:val="Hyperlink"/>
                <w:rFonts w:asciiTheme="minorBidi" w:hAnsiTheme="minorBidi"/>
                <w:noProof/>
                <w:rtl/>
              </w:rPr>
              <w:t>מסך פרופילים</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Toc8713302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9</w:t>
            </w:r>
            <w:r w:rsidR="008B4F0F">
              <w:rPr>
                <w:rStyle w:val="Hyperlink"/>
                <w:noProof/>
                <w:rtl/>
              </w:rPr>
              <w:fldChar w:fldCharType="end"/>
            </w:r>
          </w:hyperlink>
        </w:p>
        <w:p w14:paraId="07A967EF" w14:textId="77777777" w:rsidR="008B4F0F" w:rsidRDefault="00FE13D3">
          <w:pPr>
            <w:pStyle w:val="TOC1"/>
            <w:tabs>
              <w:tab w:val="left" w:pos="1320"/>
              <w:tab w:val="right" w:leader="dot" w:pos="9016"/>
            </w:tabs>
            <w:rPr>
              <w:rFonts w:eastAsiaTheme="minorEastAsia"/>
              <w:noProof/>
              <w:rtl/>
            </w:rPr>
          </w:pPr>
          <w:hyperlink w:anchor="_Toc8713303" w:history="1">
            <w:r w:rsidR="008B4F0F" w:rsidRPr="0047128F">
              <w:rPr>
                <w:rStyle w:val="Hyperlink"/>
                <w:rFonts w:asciiTheme="minorBidi" w:hAnsiTheme="minorBidi"/>
                <w:noProof/>
              </w:rPr>
              <w:t>4</w:t>
            </w:r>
            <w:r w:rsidR="008B4F0F">
              <w:rPr>
                <w:rFonts w:eastAsiaTheme="minorEastAsia"/>
                <w:noProof/>
                <w:rtl/>
              </w:rPr>
              <w:tab/>
            </w:r>
            <w:r w:rsidR="008B4F0F" w:rsidRPr="0047128F">
              <w:rPr>
                <w:rStyle w:val="Hyperlink"/>
                <w:rFonts w:asciiTheme="minorBidi" w:hAnsiTheme="minorBidi"/>
                <w:noProof/>
                <w:rtl/>
              </w:rPr>
              <w:t>פיתוחים נדרשים בממשק משתמש</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Toc8713303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10</w:t>
            </w:r>
            <w:r w:rsidR="008B4F0F">
              <w:rPr>
                <w:rStyle w:val="Hyperlink"/>
                <w:noProof/>
                <w:rtl/>
              </w:rPr>
              <w:fldChar w:fldCharType="end"/>
            </w:r>
          </w:hyperlink>
        </w:p>
        <w:p w14:paraId="0904F333" w14:textId="77777777" w:rsidR="008B4F0F" w:rsidRDefault="00FE13D3">
          <w:pPr>
            <w:pStyle w:val="TOC2"/>
            <w:tabs>
              <w:tab w:val="left" w:pos="1767"/>
              <w:tab w:val="right" w:leader="dot" w:pos="9016"/>
            </w:tabs>
            <w:rPr>
              <w:rFonts w:eastAsiaTheme="minorEastAsia"/>
              <w:noProof/>
              <w:rtl/>
            </w:rPr>
          </w:pPr>
          <w:hyperlink w:anchor="_Toc8713304" w:history="1">
            <w:r w:rsidR="008B4F0F" w:rsidRPr="0047128F">
              <w:rPr>
                <w:rStyle w:val="Hyperlink"/>
                <w:noProof/>
              </w:rPr>
              <w:t>4.1</w:t>
            </w:r>
            <w:r w:rsidR="008B4F0F">
              <w:rPr>
                <w:rFonts w:eastAsiaTheme="minorEastAsia"/>
                <w:noProof/>
                <w:rtl/>
              </w:rPr>
              <w:tab/>
            </w:r>
            <w:r w:rsidR="008B4F0F" w:rsidRPr="0047128F">
              <w:rPr>
                <w:rStyle w:val="Hyperlink"/>
                <w:noProof/>
                <w:rtl/>
              </w:rPr>
              <w:t>מסך לחצים בצינור</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Toc8713304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10</w:t>
            </w:r>
            <w:r w:rsidR="008B4F0F">
              <w:rPr>
                <w:rStyle w:val="Hyperlink"/>
                <w:noProof/>
                <w:rtl/>
              </w:rPr>
              <w:fldChar w:fldCharType="end"/>
            </w:r>
          </w:hyperlink>
        </w:p>
        <w:p w14:paraId="1DF2A7EC" w14:textId="77777777" w:rsidR="008B4F0F" w:rsidRDefault="00FE13D3">
          <w:pPr>
            <w:pStyle w:val="TOC2"/>
            <w:tabs>
              <w:tab w:val="left" w:pos="1794"/>
              <w:tab w:val="right" w:leader="dot" w:pos="9016"/>
            </w:tabs>
            <w:rPr>
              <w:rFonts w:eastAsiaTheme="minorEastAsia"/>
              <w:noProof/>
              <w:rtl/>
            </w:rPr>
          </w:pPr>
          <w:hyperlink w:anchor="_Toc8713305" w:history="1">
            <w:r w:rsidR="008B4F0F" w:rsidRPr="0047128F">
              <w:rPr>
                <w:rStyle w:val="Hyperlink"/>
                <w:noProof/>
                <w:rtl/>
              </w:rPr>
              <w:t>4.2</w:t>
            </w:r>
            <w:r w:rsidR="008B4F0F">
              <w:rPr>
                <w:rFonts w:eastAsiaTheme="minorEastAsia"/>
                <w:noProof/>
                <w:rtl/>
              </w:rPr>
              <w:tab/>
            </w:r>
            <w:r w:rsidR="008B4F0F" w:rsidRPr="0047128F">
              <w:rPr>
                <w:rStyle w:val="Hyperlink"/>
                <w:noProof/>
                <w:rtl/>
              </w:rPr>
              <w:t>מסך הידרנטים</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Toc8713305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10</w:t>
            </w:r>
            <w:r w:rsidR="008B4F0F">
              <w:rPr>
                <w:rStyle w:val="Hyperlink"/>
                <w:noProof/>
                <w:rtl/>
              </w:rPr>
              <w:fldChar w:fldCharType="end"/>
            </w:r>
          </w:hyperlink>
        </w:p>
        <w:p w14:paraId="0120CBA6" w14:textId="77777777" w:rsidR="008B4F0F" w:rsidRDefault="00FE13D3">
          <w:pPr>
            <w:pStyle w:val="TOC2"/>
            <w:tabs>
              <w:tab w:val="left" w:pos="1794"/>
              <w:tab w:val="right" w:leader="dot" w:pos="9016"/>
            </w:tabs>
            <w:rPr>
              <w:rFonts w:eastAsiaTheme="minorEastAsia"/>
              <w:noProof/>
              <w:rtl/>
            </w:rPr>
          </w:pPr>
          <w:hyperlink w:anchor="_Toc8713306" w:history="1">
            <w:r w:rsidR="008B4F0F" w:rsidRPr="0047128F">
              <w:rPr>
                <w:rStyle w:val="Hyperlink"/>
                <w:noProof/>
                <w:rtl/>
              </w:rPr>
              <w:t>4.3</w:t>
            </w:r>
            <w:r w:rsidR="008B4F0F">
              <w:rPr>
                <w:rFonts w:eastAsiaTheme="minorEastAsia"/>
                <w:noProof/>
                <w:rtl/>
              </w:rPr>
              <w:tab/>
            </w:r>
            <w:r w:rsidR="008B4F0F" w:rsidRPr="0047128F">
              <w:rPr>
                <w:rStyle w:val="Hyperlink"/>
                <w:noProof/>
                <w:rtl/>
              </w:rPr>
              <w:t>מסך הידרנטים – פרטי הידרנט</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Toc8713306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11</w:t>
            </w:r>
            <w:r w:rsidR="008B4F0F">
              <w:rPr>
                <w:rStyle w:val="Hyperlink"/>
                <w:noProof/>
                <w:rtl/>
              </w:rPr>
              <w:fldChar w:fldCharType="end"/>
            </w:r>
          </w:hyperlink>
        </w:p>
        <w:p w14:paraId="62315AA5" w14:textId="77777777" w:rsidR="008B4F0F" w:rsidRDefault="00FE13D3">
          <w:pPr>
            <w:pStyle w:val="TOC2"/>
            <w:tabs>
              <w:tab w:val="left" w:pos="1794"/>
              <w:tab w:val="right" w:leader="dot" w:pos="9016"/>
            </w:tabs>
            <w:rPr>
              <w:rFonts w:eastAsiaTheme="minorEastAsia"/>
              <w:noProof/>
              <w:rtl/>
            </w:rPr>
          </w:pPr>
          <w:hyperlink w:anchor="_Toc8713307" w:history="1">
            <w:r w:rsidR="008B4F0F" w:rsidRPr="0047128F">
              <w:rPr>
                <w:rStyle w:val="Hyperlink"/>
                <w:noProof/>
                <w:rtl/>
              </w:rPr>
              <w:t>4.4</w:t>
            </w:r>
            <w:r w:rsidR="008B4F0F">
              <w:rPr>
                <w:rFonts w:eastAsiaTheme="minorEastAsia"/>
                <w:noProof/>
                <w:rtl/>
              </w:rPr>
              <w:tab/>
            </w:r>
            <w:r w:rsidR="008B4F0F" w:rsidRPr="0047128F">
              <w:rPr>
                <w:rStyle w:val="Hyperlink"/>
                <w:noProof/>
                <w:rtl/>
              </w:rPr>
              <w:t>תמונת מצב</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Toc8713307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11</w:t>
            </w:r>
            <w:r w:rsidR="008B4F0F">
              <w:rPr>
                <w:rStyle w:val="Hyperlink"/>
                <w:noProof/>
                <w:rtl/>
              </w:rPr>
              <w:fldChar w:fldCharType="end"/>
            </w:r>
          </w:hyperlink>
        </w:p>
        <w:p w14:paraId="1A6F66C1" w14:textId="77777777" w:rsidR="008B4F0F" w:rsidRDefault="00FE13D3">
          <w:pPr>
            <w:pStyle w:val="TOC3"/>
            <w:tabs>
              <w:tab w:val="left" w:pos="2374"/>
              <w:tab w:val="right" w:leader="dot" w:pos="9016"/>
            </w:tabs>
            <w:rPr>
              <w:rFonts w:eastAsiaTheme="minorEastAsia"/>
              <w:noProof/>
              <w:rtl/>
            </w:rPr>
          </w:pPr>
          <w:hyperlink w:anchor="_Toc8713308" w:history="1">
            <w:r w:rsidR="008B4F0F" w:rsidRPr="0047128F">
              <w:rPr>
                <w:rStyle w:val="Hyperlink"/>
                <w:noProof/>
              </w:rPr>
              <w:t>4.4.1</w:t>
            </w:r>
            <w:r w:rsidR="008B4F0F">
              <w:rPr>
                <w:rFonts w:eastAsiaTheme="minorEastAsia"/>
                <w:noProof/>
                <w:rtl/>
              </w:rPr>
              <w:tab/>
            </w:r>
            <w:r w:rsidR="008B4F0F" w:rsidRPr="0047128F">
              <w:rPr>
                <w:rStyle w:val="Hyperlink"/>
                <w:noProof/>
                <w:rtl/>
              </w:rPr>
              <w:t>תהליך הבקרה והתחזוקה לסטייה במדידה</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Toc8713308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11</w:t>
            </w:r>
            <w:r w:rsidR="008B4F0F">
              <w:rPr>
                <w:rStyle w:val="Hyperlink"/>
                <w:noProof/>
                <w:rtl/>
              </w:rPr>
              <w:fldChar w:fldCharType="end"/>
            </w:r>
          </w:hyperlink>
        </w:p>
        <w:p w14:paraId="3EC5ADE4" w14:textId="77777777" w:rsidR="008B4F0F" w:rsidRDefault="00FE13D3">
          <w:pPr>
            <w:pStyle w:val="TOC2"/>
            <w:tabs>
              <w:tab w:val="left" w:pos="1794"/>
              <w:tab w:val="right" w:leader="dot" w:pos="9016"/>
            </w:tabs>
            <w:rPr>
              <w:rFonts w:eastAsiaTheme="minorEastAsia"/>
              <w:noProof/>
              <w:rtl/>
            </w:rPr>
          </w:pPr>
          <w:hyperlink w:anchor="_Toc8713309" w:history="1">
            <w:r w:rsidR="008B4F0F" w:rsidRPr="0047128F">
              <w:rPr>
                <w:rStyle w:val="Hyperlink"/>
                <w:rFonts w:asciiTheme="minorBidi" w:hAnsiTheme="minorBidi"/>
                <w:noProof/>
                <w:rtl/>
              </w:rPr>
              <w:t>4.5</w:t>
            </w:r>
            <w:r w:rsidR="008B4F0F">
              <w:rPr>
                <w:rFonts w:eastAsiaTheme="minorEastAsia"/>
                <w:noProof/>
                <w:rtl/>
              </w:rPr>
              <w:tab/>
            </w:r>
            <w:r w:rsidR="008B4F0F" w:rsidRPr="0047128F">
              <w:rPr>
                <w:rStyle w:val="Hyperlink"/>
                <w:rFonts w:asciiTheme="minorBidi" w:hAnsiTheme="minorBidi"/>
                <w:noProof/>
                <w:rtl/>
              </w:rPr>
              <w:t xml:space="preserve">מסך </w:t>
            </w:r>
            <w:r w:rsidR="008B4F0F" w:rsidRPr="0047128F">
              <w:rPr>
                <w:rStyle w:val="Hyperlink"/>
                <w:noProof/>
                <w:rtl/>
              </w:rPr>
              <w:t>ניהול</w:t>
            </w:r>
            <w:r w:rsidR="008B4F0F" w:rsidRPr="0047128F">
              <w:rPr>
                <w:rStyle w:val="Hyperlink"/>
                <w:rFonts w:asciiTheme="minorBidi" w:hAnsiTheme="minorBidi"/>
                <w:noProof/>
                <w:rtl/>
              </w:rPr>
              <w:t xml:space="preserve"> גרסה</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Toc8713309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11</w:t>
            </w:r>
            <w:r w:rsidR="008B4F0F">
              <w:rPr>
                <w:rStyle w:val="Hyperlink"/>
                <w:noProof/>
                <w:rtl/>
              </w:rPr>
              <w:fldChar w:fldCharType="end"/>
            </w:r>
          </w:hyperlink>
        </w:p>
        <w:p w14:paraId="40ACCB03" w14:textId="77777777" w:rsidR="008B4F0F" w:rsidRDefault="00FE13D3">
          <w:pPr>
            <w:pStyle w:val="TOC1"/>
            <w:tabs>
              <w:tab w:val="left" w:pos="1320"/>
              <w:tab w:val="right" w:leader="dot" w:pos="9016"/>
            </w:tabs>
            <w:rPr>
              <w:rFonts w:eastAsiaTheme="minorEastAsia"/>
              <w:noProof/>
              <w:rtl/>
            </w:rPr>
          </w:pPr>
          <w:hyperlink w:anchor="_Toc8713310" w:history="1">
            <w:r w:rsidR="008B4F0F" w:rsidRPr="0047128F">
              <w:rPr>
                <w:rStyle w:val="Hyperlink"/>
                <w:rFonts w:asciiTheme="minorBidi" w:hAnsiTheme="minorBidi"/>
                <w:noProof/>
                <w:rtl/>
              </w:rPr>
              <w:t>5</w:t>
            </w:r>
            <w:r w:rsidR="008B4F0F">
              <w:rPr>
                <w:rFonts w:eastAsiaTheme="minorEastAsia"/>
                <w:noProof/>
                <w:rtl/>
              </w:rPr>
              <w:tab/>
            </w:r>
            <w:r w:rsidR="008B4F0F" w:rsidRPr="0047128F">
              <w:rPr>
                <w:rStyle w:val="Hyperlink"/>
                <w:rFonts w:asciiTheme="minorBidi" w:hAnsiTheme="minorBidi"/>
                <w:noProof/>
                <w:rtl/>
              </w:rPr>
              <w:t>התקנה תפעול ותחזוקה</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Toc8713310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12</w:t>
            </w:r>
            <w:r w:rsidR="008B4F0F">
              <w:rPr>
                <w:rStyle w:val="Hyperlink"/>
                <w:noProof/>
                <w:rtl/>
              </w:rPr>
              <w:fldChar w:fldCharType="end"/>
            </w:r>
          </w:hyperlink>
        </w:p>
        <w:p w14:paraId="3FF4FAFF" w14:textId="77777777" w:rsidR="008B4F0F" w:rsidRDefault="00FE13D3">
          <w:pPr>
            <w:pStyle w:val="TOC2"/>
            <w:tabs>
              <w:tab w:val="left" w:pos="1794"/>
              <w:tab w:val="right" w:leader="dot" w:pos="9016"/>
            </w:tabs>
            <w:rPr>
              <w:rFonts w:eastAsiaTheme="minorEastAsia"/>
              <w:noProof/>
              <w:rtl/>
            </w:rPr>
          </w:pPr>
          <w:hyperlink w:anchor="_Toc8713311" w:history="1">
            <w:r w:rsidR="008B4F0F" w:rsidRPr="0047128F">
              <w:rPr>
                <w:rStyle w:val="Hyperlink"/>
                <w:rFonts w:asciiTheme="minorBidi" w:hAnsiTheme="minorBidi"/>
                <w:noProof/>
                <w:rtl/>
              </w:rPr>
              <w:t>5.1</w:t>
            </w:r>
            <w:r w:rsidR="008B4F0F">
              <w:rPr>
                <w:rFonts w:eastAsiaTheme="minorEastAsia"/>
                <w:noProof/>
                <w:rtl/>
              </w:rPr>
              <w:tab/>
            </w:r>
            <w:r w:rsidR="008B4F0F" w:rsidRPr="0047128F">
              <w:rPr>
                <w:rStyle w:val="Hyperlink"/>
                <w:rFonts w:asciiTheme="minorBidi" w:hAnsiTheme="minorBidi"/>
                <w:noProof/>
                <w:rtl/>
              </w:rPr>
              <w:t>תהליך כיול החיישנים</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Toc8713311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12</w:t>
            </w:r>
            <w:r w:rsidR="008B4F0F">
              <w:rPr>
                <w:rStyle w:val="Hyperlink"/>
                <w:noProof/>
                <w:rtl/>
              </w:rPr>
              <w:fldChar w:fldCharType="end"/>
            </w:r>
          </w:hyperlink>
        </w:p>
        <w:p w14:paraId="344DD85D" w14:textId="77777777" w:rsidR="008B4F0F" w:rsidRDefault="00FE13D3">
          <w:pPr>
            <w:pStyle w:val="TOC3"/>
            <w:tabs>
              <w:tab w:val="left" w:pos="2417"/>
              <w:tab w:val="right" w:leader="dot" w:pos="9016"/>
            </w:tabs>
            <w:rPr>
              <w:rFonts w:eastAsiaTheme="minorEastAsia"/>
              <w:noProof/>
              <w:rtl/>
            </w:rPr>
          </w:pPr>
          <w:hyperlink w:anchor="_Toc8713312" w:history="1">
            <w:r w:rsidR="008B4F0F" w:rsidRPr="0047128F">
              <w:rPr>
                <w:rStyle w:val="Hyperlink"/>
                <w:rFonts w:eastAsia="Times New Roman"/>
                <w:noProof/>
                <w:rtl/>
              </w:rPr>
              <w:t>5.1.1</w:t>
            </w:r>
            <w:r w:rsidR="008B4F0F">
              <w:rPr>
                <w:rFonts w:eastAsiaTheme="minorEastAsia"/>
                <w:noProof/>
                <w:rtl/>
              </w:rPr>
              <w:tab/>
            </w:r>
            <w:r w:rsidR="008B4F0F" w:rsidRPr="0047128F">
              <w:rPr>
                <w:rStyle w:val="Hyperlink"/>
                <w:rFonts w:eastAsia="Times New Roman"/>
                <w:noProof/>
                <w:rtl/>
              </w:rPr>
              <w:t>תהליך ניהול לחצים בצינור</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Toc8713312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12</w:t>
            </w:r>
            <w:r w:rsidR="008B4F0F">
              <w:rPr>
                <w:rStyle w:val="Hyperlink"/>
                <w:noProof/>
                <w:rtl/>
              </w:rPr>
              <w:fldChar w:fldCharType="end"/>
            </w:r>
          </w:hyperlink>
        </w:p>
        <w:p w14:paraId="29722574" w14:textId="77777777" w:rsidR="008B4F0F" w:rsidRDefault="00FE13D3">
          <w:pPr>
            <w:pStyle w:val="TOC2"/>
            <w:tabs>
              <w:tab w:val="left" w:pos="1794"/>
              <w:tab w:val="right" w:leader="dot" w:pos="9016"/>
            </w:tabs>
            <w:rPr>
              <w:rFonts w:eastAsiaTheme="minorEastAsia"/>
              <w:noProof/>
              <w:rtl/>
            </w:rPr>
          </w:pPr>
          <w:hyperlink w:anchor="_Toc8713313" w:history="1">
            <w:r w:rsidR="008B4F0F" w:rsidRPr="0047128F">
              <w:rPr>
                <w:rStyle w:val="Hyperlink"/>
                <w:rFonts w:asciiTheme="minorBidi" w:hAnsiTheme="minorBidi"/>
                <w:noProof/>
              </w:rPr>
              <w:t>5.2</w:t>
            </w:r>
            <w:r w:rsidR="008B4F0F">
              <w:rPr>
                <w:rFonts w:eastAsiaTheme="minorEastAsia"/>
                <w:noProof/>
                <w:rtl/>
              </w:rPr>
              <w:tab/>
            </w:r>
            <w:r w:rsidR="008B4F0F" w:rsidRPr="0047128F">
              <w:rPr>
                <w:rStyle w:val="Hyperlink"/>
                <w:rFonts w:asciiTheme="minorBidi" w:hAnsiTheme="minorBidi"/>
                <w:noProof/>
                <w:rtl/>
              </w:rPr>
              <w:t>ניהול ושמירת הנתונים</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Toc8713313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12</w:t>
            </w:r>
            <w:r w:rsidR="008B4F0F">
              <w:rPr>
                <w:rStyle w:val="Hyperlink"/>
                <w:noProof/>
                <w:rtl/>
              </w:rPr>
              <w:fldChar w:fldCharType="end"/>
            </w:r>
          </w:hyperlink>
        </w:p>
        <w:p w14:paraId="1B13996D" w14:textId="77777777" w:rsidR="008B4F0F" w:rsidRDefault="00FE13D3">
          <w:pPr>
            <w:pStyle w:val="TOC2"/>
            <w:tabs>
              <w:tab w:val="left" w:pos="1794"/>
              <w:tab w:val="right" w:leader="dot" w:pos="9016"/>
            </w:tabs>
            <w:rPr>
              <w:rFonts w:eastAsiaTheme="minorEastAsia"/>
              <w:noProof/>
              <w:rtl/>
            </w:rPr>
          </w:pPr>
          <w:hyperlink w:anchor="_Toc8713314" w:history="1">
            <w:r w:rsidR="008B4F0F" w:rsidRPr="0047128F">
              <w:rPr>
                <w:rStyle w:val="Hyperlink"/>
                <w:rFonts w:asciiTheme="minorBidi" w:hAnsiTheme="minorBidi"/>
                <w:noProof/>
              </w:rPr>
              <w:t>5.3</w:t>
            </w:r>
            <w:r w:rsidR="008B4F0F">
              <w:rPr>
                <w:rFonts w:eastAsiaTheme="minorEastAsia"/>
                <w:noProof/>
                <w:rtl/>
              </w:rPr>
              <w:tab/>
            </w:r>
            <w:r w:rsidR="008B4F0F" w:rsidRPr="0047128F">
              <w:rPr>
                <w:rStyle w:val="Hyperlink"/>
                <w:rFonts w:asciiTheme="minorBidi" w:hAnsiTheme="minorBidi"/>
                <w:noProof/>
                <w:rtl/>
              </w:rPr>
              <w:t>ניהול היררכיה</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Toc8713314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12</w:t>
            </w:r>
            <w:r w:rsidR="008B4F0F">
              <w:rPr>
                <w:rStyle w:val="Hyperlink"/>
                <w:noProof/>
                <w:rtl/>
              </w:rPr>
              <w:fldChar w:fldCharType="end"/>
            </w:r>
          </w:hyperlink>
        </w:p>
        <w:p w14:paraId="59F1AC9C" w14:textId="77777777" w:rsidR="008B4F0F" w:rsidRDefault="00FE13D3">
          <w:pPr>
            <w:pStyle w:val="TOC3"/>
            <w:tabs>
              <w:tab w:val="left" w:pos="2374"/>
              <w:tab w:val="right" w:leader="dot" w:pos="9016"/>
            </w:tabs>
            <w:rPr>
              <w:rFonts w:eastAsiaTheme="minorEastAsia"/>
              <w:noProof/>
              <w:rtl/>
            </w:rPr>
          </w:pPr>
          <w:hyperlink w:anchor="_Toc8713315" w:history="1">
            <w:r w:rsidR="008B4F0F" w:rsidRPr="0047128F">
              <w:rPr>
                <w:rStyle w:val="Hyperlink"/>
                <w:noProof/>
              </w:rPr>
              <w:t>5.3.1</w:t>
            </w:r>
            <w:r w:rsidR="008B4F0F">
              <w:rPr>
                <w:rFonts w:eastAsiaTheme="minorEastAsia"/>
                <w:noProof/>
                <w:rtl/>
              </w:rPr>
              <w:tab/>
            </w:r>
            <w:r w:rsidR="008B4F0F" w:rsidRPr="0047128F">
              <w:rPr>
                <w:rStyle w:val="Hyperlink"/>
                <w:noProof/>
                <w:rtl/>
              </w:rPr>
              <w:t>מבנה התאגיד</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Toc8713315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12</w:t>
            </w:r>
            <w:r w:rsidR="008B4F0F">
              <w:rPr>
                <w:rStyle w:val="Hyperlink"/>
                <w:noProof/>
                <w:rtl/>
              </w:rPr>
              <w:fldChar w:fldCharType="end"/>
            </w:r>
          </w:hyperlink>
        </w:p>
        <w:p w14:paraId="2777B77D" w14:textId="77777777" w:rsidR="008B4F0F" w:rsidRDefault="00FE13D3">
          <w:pPr>
            <w:pStyle w:val="TOC3"/>
            <w:tabs>
              <w:tab w:val="left" w:pos="2417"/>
              <w:tab w:val="right" w:leader="dot" w:pos="9016"/>
            </w:tabs>
            <w:rPr>
              <w:rFonts w:eastAsiaTheme="minorEastAsia"/>
              <w:noProof/>
              <w:rtl/>
            </w:rPr>
          </w:pPr>
          <w:hyperlink w:anchor="_Toc8713316" w:history="1">
            <w:r w:rsidR="008B4F0F" w:rsidRPr="0047128F">
              <w:rPr>
                <w:rStyle w:val="Hyperlink"/>
                <w:noProof/>
                <w:rtl/>
              </w:rPr>
              <w:t>5.3.2</w:t>
            </w:r>
            <w:r w:rsidR="008B4F0F">
              <w:rPr>
                <w:rFonts w:eastAsiaTheme="minorEastAsia"/>
                <w:noProof/>
                <w:rtl/>
              </w:rPr>
              <w:tab/>
            </w:r>
            <w:r w:rsidR="008B4F0F" w:rsidRPr="0047128F">
              <w:rPr>
                <w:rStyle w:val="Hyperlink"/>
                <w:noProof/>
                <w:rtl/>
              </w:rPr>
              <w:t>מבנה עץ הלקוח</w:t>
            </w:r>
            <w:r w:rsidR="008B4F0F">
              <w:rPr>
                <w:noProof/>
                <w:webHidden/>
                <w:rtl/>
              </w:rPr>
              <w:tab/>
            </w:r>
            <w:r w:rsidR="008B4F0F">
              <w:rPr>
                <w:rStyle w:val="Hyperlink"/>
                <w:noProof/>
                <w:rtl/>
              </w:rPr>
              <w:fldChar w:fldCharType="begin"/>
            </w:r>
            <w:r w:rsidR="008B4F0F">
              <w:rPr>
                <w:noProof/>
                <w:webHidden/>
                <w:rtl/>
              </w:rPr>
              <w:instrText xml:space="preserve"> </w:instrText>
            </w:r>
            <w:r w:rsidR="008B4F0F">
              <w:rPr>
                <w:noProof/>
                <w:webHidden/>
              </w:rPr>
              <w:instrText xml:space="preserve">PAGEREF </w:instrText>
            </w:r>
            <w:r w:rsidR="008B4F0F">
              <w:rPr>
                <w:noProof/>
                <w:webHidden/>
                <w:rtl/>
              </w:rPr>
              <w:instrText>_</w:instrText>
            </w:r>
            <w:r w:rsidR="008B4F0F">
              <w:rPr>
                <w:noProof/>
                <w:webHidden/>
              </w:rPr>
              <w:instrText>Toc8713316 \h</w:instrText>
            </w:r>
            <w:r w:rsidR="008B4F0F">
              <w:rPr>
                <w:noProof/>
                <w:webHidden/>
                <w:rtl/>
              </w:rPr>
              <w:instrText xml:space="preserve"> </w:instrText>
            </w:r>
            <w:r w:rsidR="008B4F0F">
              <w:rPr>
                <w:rStyle w:val="Hyperlink"/>
                <w:noProof/>
                <w:rtl/>
              </w:rPr>
            </w:r>
            <w:r w:rsidR="008B4F0F">
              <w:rPr>
                <w:rStyle w:val="Hyperlink"/>
                <w:noProof/>
                <w:rtl/>
              </w:rPr>
              <w:fldChar w:fldCharType="separate"/>
            </w:r>
            <w:r w:rsidR="008B4F0F">
              <w:rPr>
                <w:noProof/>
                <w:webHidden/>
                <w:rtl/>
              </w:rPr>
              <w:t>13</w:t>
            </w:r>
            <w:r w:rsidR="008B4F0F">
              <w:rPr>
                <w:rStyle w:val="Hyperlink"/>
                <w:noProof/>
                <w:rtl/>
              </w:rPr>
              <w:fldChar w:fldCharType="end"/>
            </w:r>
          </w:hyperlink>
        </w:p>
        <w:p w14:paraId="36C6EF95" w14:textId="77777777" w:rsidR="008B4F0F" w:rsidRDefault="00FE13D3" w:rsidP="00A978FF">
          <w:pPr>
            <w:pStyle w:val="TOC1"/>
            <w:tabs>
              <w:tab w:val="left" w:pos="1320"/>
              <w:tab w:val="right" w:leader="dot" w:pos="9016"/>
            </w:tabs>
            <w:rPr>
              <w:rFonts w:eastAsiaTheme="minorEastAsia"/>
              <w:noProof/>
              <w:rtl/>
            </w:rPr>
          </w:pPr>
          <w:hyperlink w:anchor="_Toc8713319" w:history="1">
            <w:r w:rsidR="00A978FF">
              <w:rPr>
                <w:rStyle w:val="Hyperlink"/>
                <w:rFonts w:asciiTheme="minorBidi" w:hAnsiTheme="minorBidi" w:hint="cs"/>
                <w:noProof/>
                <w:rtl/>
              </w:rPr>
              <w:t>6</w:t>
            </w:r>
            <w:r w:rsidR="00A978FF">
              <w:rPr>
                <w:rFonts w:eastAsiaTheme="minorEastAsia"/>
                <w:noProof/>
                <w:rtl/>
              </w:rPr>
              <w:tab/>
            </w:r>
            <w:r w:rsidR="00A978FF" w:rsidRPr="0047128F">
              <w:rPr>
                <w:rStyle w:val="Hyperlink"/>
                <w:rFonts w:asciiTheme="minorBidi" w:hAnsiTheme="minorBidi"/>
                <w:noProof/>
                <w:rtl/>
              </w:rPr>
              <w:t>נושאים פתוחים</w:t>
            </w:r>
            <w:r w:rsidR="00A978FF">
              <w:rPr>
                <w:noProof/>
                <w:webHidden/>
                <w:rtl/>
              </w:rPr>
              <w:tab/>
            </w:r>
            <w:r w:rsidR="00A978FF">
              <w:rPr>
                <w:rStyle w:val="Hyperlink"/>
                <w:noProof/>
                <w:rtl/>
              </w:rPr>
              <w:fldChar w:fldCharType="begin"/>
            </w:r>
            <w:r w:rsidR="00A978FF">
              <w:rPr>
                <w:noProof/>
                <w:webHidden/>
                <w:rtl/>
              </w:rPr>
              <w:instrText xml:space="preserve"> </w:instrText>
            </w:r>
            <w:r w:rsidR="00A978FF">
              <w:rPr>
                <w:noProof/>
                <w:webHidden/>
              </w:rPr>
              <w:instrText xml:space="preserve">PAGEREF </w:instrText>
            </w:r>
            <w:r w:rsidR="00A978FF">
              <w:rPr>
                <w:noProof/>
                <w:webHidden/>
                <w:rtl/>
              </w:rPr>
              <w:instrText>_</w:instrText>
            </w:r>
            <w:r w:rsidR="00A978FF">
              <w:rPr>
                <w:noProof/>
                <w:webHidden/>
              </w:rPr>
              <w:instrText>Toc8713319 \h</w:instrText>
            </w:r>
            <w:r w:rsidR="00A978FF">
              <w:rPr>
                <w:noProof/>
                <w:webHidden/>
                <w:rtl/>
              </w:rPr>
              <w:instrText xml:space="preserve"> </w:instrText>
            </w:r>
            <w:r w:rsidR="00A978FF">
              <w:rPr>
                <w:rStyle w:val="Hyperlink"/>
                <w:noProof/>
                <w:rtl/>
              </w:rPr>
            </w:r>
            <w:r w:rsidR="00A978FF">
              <w:rPr>
                <w:rStyle w:val="Hyperlink"/>
                <w:noProof/>
                <w:rtl/>
              </w:rPr>
              <w:fldChar w:fldCharType="separate"/>
            </w:r>
            <w:r w:rsidR="00A978FF">
              <w:rPr>
                <w:noProof/>
                <w:webHidden/>
                <w:rtl/>
              </w:rPr>
              <w:t>14</w:t>
            </w:r>
            <w:r w:rsidR="00A978FF">
              <w:rPr>
                <w:rStyle w:val="Hyperlink"/>
                <w:noProof/>
                <w:rtl/>
              </w:rPr>
              <w:fldChar w:fldCharType="end"/>
            </w:r>
          </w:hyperlink>
        </w:p>
        <w:p w14:paraId="08E1F150" w14:textId="77777777" w:rsidR="008153B5" w:rsidRPr="00D56414" w:rsidRDefault="008153B5">
          <w:pPr>
            <w:rPr>
              <w:rFonts w:asciiTheme="minorBidi" w:hAnsiTheme="minorBidi"/>
              <w:rtl/>
              <w:cs/>
            </w:rPr>
          </w:pPr>
          <w:r w:rsidRPr="00F06892">
            <w:rPr>
              <w:rFonts w:asciiTheme="minorBidi" w:hAnsiTheme="minorBidi"/>
              <w:b/>
              <w:bCs/>
              <w:sz w:val="20"/>
              <w:szCs w:val="20"/>
              <w:lang w:val="he-IL"/>
            </w:rPr>
            <w:fldChar w:fldCharType="end"/>
          </w:r>
        </w:p>
      </w:sdtContent>
    </w:sdt>
    <w:p w14:paraId="5EF336CB" w14:textId="77777777" w:rsidR="00621596" w:rsidRPr="00D56414" w:rsidRDefault="00621596" w:rsidP="00835DBC">
      <w:pPr>
        <w:pStyle w:val="Heading1"/>
        <w:rPr>
          <w:rFonts w:asciiTheme="minorBidi" w:eastAsia="Times New Roman" w:hAnsiTheme="minorBidi" w:cstheme="minorBidi"/>
          <w:rtl/>
        </w:rPr>
      </w:pPr>
      <w:bookmarkStart w:id="8" w:name="_Toc8713284"/>
      <w:r w:rsidRPr="00D56414">
        <w:rPr>
          <w:rFonts w:asciiTheme="minorBidi" w:eastAsia="Times New Roman" w:hAnsiTheme="minorBidi" w:cstheme="minorBidi"/>
          <w:rtl/>
        </w:rPr>
        <w:t>מבוא</w:t>
      </w:r>
      <w:bookmarkEnd w:id="8"/>
    </w:p>
    <w:p w14:paraId="3389F472" w14:textId="77777777" w:rsidR="00172AC8" w:rsidRPr="00E554C4" w:rsidRDefault="004057E5" w:rsidP="004057E5">
      <w:pPr>
        <w:rPr>
          <w:rFonts w:asciiTheme="minorBidi" w:hAnsiTheme="minorBidi"/>
          <w:rtl/>
        </w:rPr>
      </w:pPr>
      <w:r w:rsidRPr="00E554C4">
        <w:rPr>
          <w:rFonts w:asciiTheme="minorBidi" w:hAnsiTheme="minorBidi"/>
          <w:rtl/>
        </w:rPr>
        <w:t xml:space="preserve">שלב ב' של פיתוח המערכת יתמוך </w:t>
      </w:r>
    </w:p>
    <w:p w14:paraId="4E738611" w14:textId="77777777" w:rsidR="00172AC8" w:rsidRPr="00E554C4" w:rsidRDefault="00172AC8" w:rsidP="00397A84">
      <w:pPr>
        <w:pStyle w:val="ListParagraph"/>
        <w:numPr>
          <w:ilvl w:val="0"/>
          <w:numId w:val="9"/>
        </w:numPr>
        <w:rPr>
          <w:rFonts w:asciiTheme="minorBidi" w:hAnsiTheme="minorBidi"/>
        </w:rPr>
      </w:pPr>
      <w:r w:rsidRPr="00E554C4">
        <w:rPr>
          <w:rFonts w:asciiTheme="minorBidi" w:hAnsiTheme="minorBidi"/>
          <w:rtl/>
        </w:rPr>
        <w:t>בהיררכית התאגיד</w:t>
      </w:r>
    </w:p>
    <w:p w14:paraId="40EB0D0C" w14:textId="77777777" w:rsidR="00A0709E" w:rsidRDefault="00A0709E" w:rsidP="00DC0FF6">
      <w:pPr>
        <w:pStyle w:val="ListParagraph"/>
        <w:numPr>
          <w:ilvl w:val="0"/>
          <w:numId w:val="9"/>
        </w:numPr>
        <w:rPr>
          <w:rFonts w:asciiTheme="minorBidi" w:hAnsiTheme="minorBidi"/>
        </w:rPr>
      </w:pPr>
      <w:r>
        <w:rPr>
          <w:rFonts w:asciiTheme="minorBidi" w:hAnsiTheme="minorBidi" w:hint="cs"/>
          <w:rtl/>
        </w:rPr>
        <w:t xml:space="preserve">תצוגת מפת ההידרנטים </w:t>
      </w:r>
      <w:r>
        <w:rPr>
          <w:rFonts w:asciiTheme="minorBidi" w:hAnsiTheme="minorBidi"/>
          <w:rtl/>
        </w:rPr>
        <w:t>–</w:t>
      </w:r>
      <w:r>
        <w:rPr>
          <w:rFonts w:asciiTheme="minorBidi" w:hAnsiTheme="minorBidi" w:hint="cs"/>
          <w:rtl/>
        </w:rPr>
        <w:t xml:space="preserve"> בהתאם ל</w:t>
      </w:r>
      <w:r w:rsidRPr="00A0709E">
        <w:rPr>
          <w:rFonts w:asciiTheme="minorBidi" w:hAnsiTheme="minorBidi"/>
          <w:rtl/>
        </w:rPr>
        <w:t xml:space="preserve">מיקום הגאוגרפי של כל </w:t>
      </w:r>
      <w:r>
        <w:rPr>
          <w:rFonts w:asciiTheme="minorBidi" w:hAnsiTheme="minorBidi" w:hint="cs"/>
          <w:rtl/>
        </w:rPr>
        <w:t>האירועים הפתוחים</w:t>
      </w:r>
      <w:r w:rsidRPr="00A0709E">
        <w:rPr>
          <w:rFonts w:asciiTheme="minorBidi" w:hAnsiTheme="minorBidi"/>
          <w:rtl/>
        </w:rPr>
        <w:t xml:space="preserve"> שיש </w:t>
      </w:r>
      <w:r w:rsidR="00C05C94">
        <w:rPr>
          <w:rFonts w:asciiTheme="minorBidi" w:hAnsiTheme="minorBidi" w:hint="cs"/>
          <w:rtl/>
        </w:rPr>
        <w:t>ברמת ההררכיה</w:t>
      </w:r>
    </w:p>
    <w:p w14:paraId="14605B28" w14:textId="77777777" w:rsidR="00A0709E" w:rsidRDefault="00A0709E" w:rsidP="00A41D90">
      <w:pPr>
        <w:pStyle w:val="ListParagraph"/>
        <w:numPr>
          <w:ilvl w:val="0"/>
          <w:numId w:val="9"/>
        </w:numPr>
        <w:rPr>
          <w:rFonts w:asciiTheme="minorBidi" w:hAnsiTheme="minorBidi"/>
        </w:rPr>
      </w:pPr>
      <w:r>
        <w:rPr>
          <w:rFonts w:asciiTheme="minorBidi" w:hAnsiTheme="minorBidi" w:hint="cs"/>
          <w:rtl/>
        </w:rPr>
        <w:t xml:space="preserve">המערכת תציג בעת הכניסה למערכת </w:t>
      </w:r>
      <w:r w:rsidRPr="00A0709E">
        <w:rPr>
          <w:rFonts w:asciiTheme="minorBidi" w:hAnsiTheme="minorBidi"/>
          <w:rtl/>
        </w:rPr>
        <w:t>תצוגה עילית של מיקום של כל ההידרנטים</w:t>
      </w:r>
      <w:r>
        <w:rPr>
          <w:rFonts w:asciiTheme="minorBidi" w:hAnsiTheme="minorBidi" w:hint="cs"/>
          <w:rtl/>
        </w:rPr>
        <w:t xml:space="preserve">- עם אפשרות לביצוע זום להידרנט ספציפי או </w:t>
      </w:r>
      <w:r w:rsidR="00A2613A">
        <w:rPr>
          <w:rFonts w:asciiTheme="minorBidi" w:hAnsiTheme="minorBidi" w:hint="cs"/>
          <w:rtl/>
        </w:rPr>
        <w:t xml:space="preserve">אירוע </w:t>
      </w:r>
      <w:r>
        <w:rPr>
          <w:rFonts w:asciiTheme="minorBidi" w:hAnsiTheme="minorBidi" w:hint="cs"/>
          <w:rtl/>
        </w:rPr>
        <w:t>ספציפי</w:t>
      </w:r>
      <w:r w:rsidRPr="00A0709E">
        <w:rPr>
          <w:rFonts w:asciiTheme="minorBidi" w:hAnsiTheme="minorBidi"/>
          <w:rtl/>
        </w:rPr>
        <w:t>.</w:t>
      </w:r>
    </w:p>
    <w:p w14:paraId="4F95C02F" w14:textId="77777777" w:rsidR="002C478D" w:rsidRDefault="002C478D" w:rsidP="00B84988">
      <w:pPr>
        <w:pStyle w:val="ListParagraph"/>
        <w:numPr>
          <w:ilvl w:val="0"/>
          <w:numId w:val="9"/>
        </w:numPr>
        <w:rPr>
          <w:rFonts w:asciiTheme="minorBidi" w:hAnsiTheme="minorBidi"/>
        </w:rPr>
      </w:pPr>
      <w:r w:rsidRPr="00E554C4">
        <w:rPr>
          <w:rFonts w:asciiTheme="minorBidi" w:hAnsiTheme="minorBidi"/>
          <w:rtl/>
        </w:rPr>
        <w:t xml:space="preserve">הוספת שירות חדש למדידת </w:t>
      </w:r>
      <w:r w:rsidR="00B84988" w:rsidRPr="00E554C4">
        <w:rPr>
          <w:rFonts w:asciiTheme="minorBidi" w:hAnsiTheme="minorBidi"/>
          <w:rtl/>
        </w:rPr>
        <w:t>לח</w:t>
      </w:r>
      <w:r w:rsidR="00B84988">
        <w:rPr>
          <w:rFonts w:asciiTheme="minorBidi" w:hAnsiTheme="minorBidi" w:hint="cs"/>
          <w:rtl/>
        </w:rPr>
        <w:t>ץ סטטי</w:t>
      </w:r>
      <w:r w:rsidR="00B84988" w:rsidRPr="00E554C4">
        <w:rPr>
          <w:rFonts w:asciiTheme="minorBidi" w:hAnsiTheme="minorBidi"/>
          <w:rtl/>
        </w:rPr>
        <w:t xml:space="preserve"> </w:t>
      </w:r>
      <w:r w:rsidRPr="00E554C4">
        <w:rPr>
          <w:rFonts w:asciiTheme="minorBidi" w:hAnsiTheme="minorBidi"/>
          <w:rtl/>
        </w:rPr>
        <w:t>בצינור ההידרנט.</w:t>
      </w:r>
      <w:r>
        <w:rPr>
          <w:rFonts w:asciiTheme="minorBidi" w:hAnsiTheme="minorBidi" w:hint="cs"/>
          <w:rtl/>
        </w:rPr>
        <w:t xml:space="preserve"> </w:t>
      </w:r>
      <w:r w:rsidRPr="00E554C4">
        <w:rPr>
          <w:rFonts w:asciiTheme="minorBidi" w:hAnsiTheme="minorBidi"/>
          <w:rtl/>
        </w:rPr>
        <w:t>השירות יתווסף ליתר השירותים שפותחו ויתבצע באותה לוגיקה שבוצעו השירותים הקודמים</w:t>
      </w:r>
      <w:r>
        <w:rPr>
          <w:rFonts w:asciiTheme="minorBidi" w:hAnsiTheme="minorBidi" w:hint="cs"/>
          <w:rtl/>
        </w:rPr>
        <w:t xml:space="preserve">- </w:t>
      </w:r>
      <w:r w:rsidRPr="002C478D">
        <w:rPr>
          <w:rFonts w:asciiTheme="minorBidi" w:hAnsiTheme="minorBidi" w:hint="cs"/>
          <w:i/>
          <w:iCs/>
          <w:color w:val="FF0000"/>
          <w:rtl/>
        </w:rPr>
        <w:t>חדש</w:t>
      </w:r>
    </w:p>
    <w:p w14:paraId="3EFA9CD2" w14:textId="77777777" w:rsidR="00A711BB" w:rsidRDefault="00A711BB" w:rsidP="00397A84">
      <w:pPr>
        <w:pStyle w:val="ListParagraph"/>
        <w:numPr>
          <w:ilvl w:val="0"/>
          <w:numId w:val="9"/>
        </w:numPr>
        <w:shd w:val="clear" w:color="auto" w:fill="FFFFFF"/>
        <w:spacing w:after="0" w:line="240" w:lineRule="auto"/>
        <w:rPr>
          <w:rFonts w:asciiTheme="minorBidi" w:eastAsia="Times New Roman" w:hAnsiTheme="minorBidi"/>
          <w:color w:val="222222"/>
        </w:rPr>
      </w:pPr>
      <w:r w:rsidRPr="005E015A">
        <w:rPr>
          <w:rFonts w:asciiTheme="minorBidi" w:eastAsia="Times New Roman" w:hAnsiTheme="minorBidi" w:hint="cs"/>
          <w:color w:val="222222"/>
          <w:rtl/>
        </w:rPr>
        <w:t>ניהול גרסאות תוכנה</w:t>
      </w:r>
      <w:r w:rsidR="00EB59BA" w:rsidRPr="005E015A">
        <w:rPr>
          <w:rFonts w:asciiTheme="minorBidi" w:eastAsia="Times New Roman" w:hAnsiTheme="minorBidi" w:hint="cs"/>
          <w:color w:val="222222"/>
          <w:rtl/>
        </w:rPr>
        <w:t xml:space="preserve"> (של יחידות הקצה)</w:t>
      </w:r>
      <w:r w:rsidR="00B541C8" w:rsidRPr="005E015A">
        <w:rPr>
          <w:rFonts w:asciiTheme="minorBidi" w:eastAsia="Times New Roman" w:hAnsiTheme="minorBidi" w:hint="cs"/>
          <w:color w:val="222222"/>
          <w:rtl/>
        </w:rPr>
        <w:t xml:space="preserve"> - </w:t>
      </w:r>
      <w:r w:rsidR="00B541C8" w:rsidRPr="005E015A">
        <w:rPr>
          <w:rFonts w:asciiTheme="minorBidi" w:hAnsiTheme="minorBidi" w:hint="cs"/>
          <w:i/>
          <w:iCs/>
          <w:color w:val="FF0000"/>
          <w:rtl/>
        </w:rPr>
        <w:t>חדש</w:t>
      </w:r>
    </w:p>
    <w:p w14:paraId="2F5F04A6" w14:textId="77777777" w:rsidR="00A978FF" w:rsidRDefault="00A978FF" w:rsidP="0058573B">
      <w:pPr>
        <w:shd w:val="clear" w:color="auto" w:fill="FFFFFF"/>
        <w:spacing w:after="0" w:line="240" w:lineRule="auto"/>
        <w:ind w:left="720"/>
        <w:rPr>
          <w:ins w:id="9" w:author="Asher Levi" w:date="2019-10-07T19:48:00Z"/>
          <w:rFonts w:asciiTheme="minorBidi" w:eastAsia="Times New Roman" w:hAnsiTheme="minorBidi" w:hint="cs"/>
          <w:color w:val="222222"/>
          <w:rtl/>
        </w:rPr>
      </w:pPr>
    </w:p>
    <w:p w14:paraId="6B421E68" w14:textId="77777777" w:rsidR="00A978FF" w:rsidRDefault="00A978FF" w:rsidP="00A978FF">
      <w:pPr>
        <w:shd w:val="clear" w:color="auto" w:fill="FFFFFF"/>
        <w:spacing w:after="0" w:line="240" w:lineRule="auto"/>
        <w:rPr>
          <w:rFonts w:asciiTheme="minorBidi" w:eastAsia="Times New Roman" w:hAnsiTheme="minorBidi"/>
          <w:color w:val="222222"/>
          <w:rtl/>
        </w:rPr>
      </w:pPr>
      <w:r>
        <w:rPr>
          <w:rFonts w:asciiTheme="minorBidi" w:eastAsia="Times New Roman" w:hAnsiTheme="minorBidi" w:hint="cs"/>
          <w:color w:val="222222"/>
          <w:rtl/>
        </w:rPr>
        <w:t>נושאים שיפותחו בעתיד ולא במסגרת שלב ב' :</w:t>
      </w:r>
    </w:p>
    <w:p w14:paraId="62956E45" w14:textId="77777777" w:rsidR="00A978FF" w:rsidRDefault="00A978FF" w:rsidP="00A978FF">
      <w:pPr>
        <w:shd w:val="clear" w:color="auto" w:fill="FFFFFF"/>
        <w:spacing w:after="0" w:line="240" w:lineRule="auto"/>
        <w:rPr>
          <w:rFonts w:asciiTheme="minorBidi" w:eastAsia="Times New Roman" w:hAnsiTheme="minorBidi"/>
          <w:color w:val="222222"/>
          <w:rtl/>
        </w:rPr>
      </w:pPr>
    </w:p>
    <w:p w14:paraId="19B43BE3" w14:textId="74ACEE66" w:rsidR="00A978FF" w:rsidRPr="00A978FF" w:rsidRDefault="00A978FF" w:rsidP="006F01A6">
      <w:pPr>
        <w:pStyle w:val="ListParagraph"/>
        <w:numPr>
          <w:ilvl w:val="0"/>
          <w:numId w:val="52"/>
        </w:numPr>
        <w:shd w:val="clear" w:color="auto" w:fill="FFFFFF"/>
        <w:spacing w:after="0" w:line="240" w:lineRule="auto"/>
        <w:rPr>
          <w:rFonts w:asciiTheme="minorBidi" w:hAnsiTheme="minorBidi"/>
          <w:i/>
          <w:iCs/>
          <w:color w:val="FF0000"/>
        </w:rPr>
      </w:pPr>
      <w:r w:rsidRPr="00A978FF">
        <w:rPr>
          <w:rFonts w:asciiTheme="minorBidi" w:eastAsia="Times New Roman" w:hAnsiTheme="minorBidi"/>
          <w:color w:val="222222"/>
          <w:rtl/>
        </w:rPr>
        <w:t>הפרדת סוגי תצוגה של התרעות/רכיבי תצוגה לפי סוג משתמש</w:t>
      </w:r>
      <w:r w:rsidRPr="00A978FF">
        <w:rPr>
          <w:rFonts w:asciiTheme="minorBidi" w:eastAsia="Times New Roman" w:hAnsiTheme="minorBidi" w:hint="cs"/>
          <w:color w:val="222222"/>
          <w:rtl/>
        </w:rPr>
        <w:t xml:space="preserve"> </w:t>
      </w:r>
      <w:r w:rsidRPr="00A978FF">
        <w:rPr>
          <w:rFonts w:asciiTheme="minorBidi" w:eastAsia="Times New Roman" w:hAnsiTheme="minorBidi"/>
          <w:color w:val="222222"/>
          <w:rtl/>
        </w:rPr>
        <w:t>-</w:t>
      </w:r>
      <w:ins w:id="10" w:author="User" w:date="2019-10-10T14:48:00Z">
        <w:r w:rsidR="00582032">
          <w:rPr>
            <w:rFonts w:asciiTheme="minorBidi" w:eastAsia="Times New Roman" w:hAnsiTheme="minorBidi"/>
            <w:color w:val="222222"/>
            <w:rtl/>
          </w:rPr>
          <w:t>–</w:t>
        </w:r>
      </w:ins>
      <w:r w:rsidRPr="00A978FF">
        <w:rPr>
          <w:rFonts w:asciiTheme="minorBidi" w:eastAsia="Times New Roman" w:hAnsiTheme="minorBidi" w:hint="cs"/>
          <w:color w:val="222222"/>
          <w:rtl/>
        </w:rPr>
        <w:t xml:space="preserve"> </w:t>
      </w:r>
      <w:r w:rsidRPr="00A978FF">
        <w:rPr>
          <w:rFonts w:asciiTheme="minorBidi" w:hAnsiTheme="minorBidi" w:hint="cs"/>
          <w:i/>
          <w:iCs/>
          <w:color w:val="FF0000"/>
          <w:rtl/>
        </w:rPr>
        <w:t>חדש</w:t>
      </w:r>
      <w:ins w:id="11" w:author="User" w:date="2019-10-10T14:48:00Z">
        <w:r w:rsidR="00582032">
          <w:rPr>
            <w:rFonts w:asciiTheme="minorBidi" w:hAnsiTheme="minorBidi" w:hint="cs"/>
            <w:i/>
            <w:iCs/>
            <w:color w:val="FF0000"/>
            <w:rtl/>
          </w:rPr>
          <w:t xml:space="preserve"> אין צורך להפריד , דברנו ע אותה תצוגה אולם ללא הרשאה לסגירת אירוע ואחר.</w:t>
        </w:r>
      </w:ins>
      <w:ins w:id="12" w:author="rili levavi" w:date="2019-10-15T13:42:00Z">
        <w:r w:rsidR="006F01A6">
          <w:rPr>
            <w:rFonts w:asciiTheme="minorBidi" w:hAnsiTheme="minorBidi" w:hint="cs"/>
            <w:i/>
            <w:iCs/>
            <w:color w:val="FF0000"/>
            <w:rtl/>
          </w:rPr>
          <w:t xml:space="preserve">- </w:t>
        </w:r>
      </w:ins>
      <w:ins w:id="13" w:author="rili levavi" w:date="2019-10-15T13:43:00Z">
        <w:r w:rsidR="006F01A6">
          <w:rPr>
            <w:rFonts w:asciiTheme="minorBidi" w:hAnsiTheme="minorBidi" w:hint="cs"/>
            <w:i/>
            <w:iCs/>
            <w:color w:val="FF0000"/>
            <w:rtl/>
            <w:lang w:val="en-GB"/>
          </w:rPr>
          <w:t>אין בעיה להוריד- הבקשה הגיעה ממי</w:t>
        </w:r>
      </w:ins>
      <w:ins w:id="14" w:author="rili levavi" w:date="2019-10-15T13:44:00Z">
        <w:r w:rsidR="006F01A6">
          <w:rPr>
            <w:rFonts w:asciiTheme="minorBidi" w:hAnsiTheme="minorBidi" w:hint="cs"/>
            <w:i/>
            <w:iCs/>
            <w:color w:val="FF0000"/>
            <w:rtl/>
            <w:lang w:val="en-GB"/>
          </w:rPr>
          <w:t>ת</w:t>
        </w:r>
      </w:ins>
      <w:ins w:id="15" w:author="rili levavi" w:date="2019-10-15T13:43:00Z">
        <w:r w:rsidR="006F01A6">
          <w:rPr>
            <w:rFonts w:asciiTheme="minorBidi" w:hAnsiTheme="minorBidi" w:hint="cs"/>
            <w:i/>
            <w:iCs/>
            <w:color w:val="FF0000"/>
            <w:rtl/>
            <w:lang w:val="en-GB"/>
          </w:rPr>
          <w:t>ב.</w:t>
        </w:r>
      </w:ins>
      <w:ins w:id="16" w:author="rili levavi" w:date="2019-10-15T13:44:00Z">
        <w:r w:rsidR="006F01A6">
          <w:rPr>
            <w:rFonts w:asciiTheme="minorBidi" w:hAnsiTheme="minorBidi" w:hint="cs"/>
            <w:i/>
            <w:iCs/>
            <w:color w:val="FF0000"/>
            <w:rtl/>
            <w:lang w:val="en-GB"/>
          </w:rPr>
          <w:t xml:space="preserve"> הנושא נקבע לפיתוח עתידי לאחר עבודה </w:t>
        </w:r>
      </w:ins>
      <w:ins w:id="17" w:author="rili levavi" w:date="2019-10-15T13:45:00Z">
        <w:r w:rsidR="006F01A6">
          <w:rPr>
            <w:rFonts w:asciiTheme="minorBidi" w:hAnsiTheme="minorBidi" w:hint="cs"/>
            <w:i/>
            <w:iCs/>
            <w:color w:val="FF0000"/>
            <w:rtl/>
            <w:lang w:val="en-GB"/>
          </w:rPr>
          <w:t>ע</w:t>
        </w:r>
      </w:ins>
      <w:ins w:id="18" w:author="rili levavi" w:date="2019-10-15T13:44:00Z">
        <w:r w:rsidR="006F01A6">
          <w:rPr>
            <w:rFonts w:asciiTheme="minorBidi" w:hAnsiTheme="minorBidi" w:hint="cs"/>
            <w:i/>
            <w:iCs/>
            <w:color w:val="FF0000"/>
            <w:rtl/>
            <w:lang w:val="en-GB"/>
          </w:rPr>
          <w:t xml:space="preserve">ם המערכת </w:t>
        </w:r>
      </w:ins>
      <w:ins w:id="19" w:author="rili levavi" w:date="2019-10-15T13:43:00Z">
        <w:r w:rsidR="006F01A6">
          <w:rPr>
            <w:rFonts w:asciiTheme="minorBidi" w:hAnsiTheme="minorBidi" w:hint="cs"/>
            <w:i/>
            <w:iCs/>
            <w:color w:val="FF0000"/>
            <w:rtl/>
            <w:lang w:val="en-GB"/>
          </w:rPr>
          <w:t xml:space="preserve"> </w:t>
        </w:r>
      </w:ins>
      <w:ins w:id="20" w:author="rili levavi" w:date="2019-10-15T13:45:00Z">
        <w:r w:rsidR="006F01A6">
          <w:rPr>
            <w:rFonts w:asciiTheme="minorBidi" w:hAnsiTheme="minorBidi" w:hint="cs"/>
            <w:i/>
            <w:iCs/>
            <w:color w:val="FF0000"/>
            <w:rtl/>
          </w:rPr>
          <w:t>יגיעו דרישות יותר מדוייקות לבקשה</w:t>
        </w:r>
      </w:ins>
    </w:p>
    <w:p w14:paraId="326A3FBE" w14:textId="77777777" w:rsidR="00A978FF" w:rsidRPr="00A978FF" w:rsidRDefault="00A978FF" w:rsidP="00A978FF">
      <w:pPr>
        <w:pStyle w:val="ListParagraph"/>
        <w:numPr>
          <w:ilvl w:val="0"/>
          <w:numId w:val="52"/>
        </w:numPr>
        <w:rPr>
          <w:rFonts w:asciiTheme="minorBidi" w:eastAsia="Times New Roman" w:hAnsiTheme="minorBidi"/>
          <w:color w:val="222222"/>
          <w:rtl/>
        </w:rPr>
      </w:pPr>
      <w:r w:rsidRPr="00A978FF">
        <w:rPr>
          <w:rFonts w:asciiTheme="minorBidi" w:eastAsia="Times New Roman" w:hAnsiTheme="minorBidi" w:cs="Arial" w:hint="cs"/>
          <w:color w:val="222222"/>
          <w:rtl/>
        </w:rPr>
        <w:t>הצגת</w:t>
      </w:r>
      <w:r w:rsidRPr="00A978FF">
        <w:rPr>
          <w:rFonts w:asciiTheme="minorBidi" w:eastAsia="Times New Roman" w:hAnsiTheme="minorBidi" w:cs="Arial"/>
          <w:color w:val="222222"/>
          <w:rtl/>
        </w:rPr>
        <w:t xml:space="preserve"> </w:t>
      </w:r>
      <w:r w:rsidRPr="00A978FF">
        <w:rPr>
          <w:rFonts w:asciiTheme="minorBidi" w:eastAsia="Times New Roman" w:hAnsiTheme="minorBidi" w:cs="Arial" w:hint="cs"/>
          <w:color w:val="222222"/>
          <w:rtl/>
        </w:rPr>
        <w:t>מסך</w:t>
      </w:r>
      <w:r w:rsidRPr="00A978FF">
        <w:rPr>
          <w:rFonts w:asciiTheme="minorBidi" w:eastAsia="Times New Roman" w:hAnsiTheme="minorBidi" w:cs="Arial"/>
          <w:color w:val="222222"/>
          <w:rtl/>
        </w:rPr>
        <w:t xml:space="preserve"> </w:t>
      </w:r>
      <w:r w:rsidRPr="00A978FF">
        <w:rPr>
          <w:rFonts w:asciiTheme="minorBidi" w:eastAsia="Times New Roman" w:hAnsiTheme="minorBidi" w:cs="Arial" w:hint="cs"/>
          <w:color w:val="222222"/>
          <w:rtl/>
        </w:rPr>
        <w:t>התקנה</w:t>
      </w:r>
      <w:r w:rsidRPr="00A978FF">
        <w:rPr>
          <w:rFonts w:asciiTheme="minorBidi" w:eastAsia="Times New Roman" w:hAnsiTheme="minorBidi" w:cs="Arial"/>
          <w:color w:val="222222"/>
          <w:rtl/>
        </w:rPr>
        <w:t xml:space="preserve"> </w:t>
      </w:r>
      <w:r w:rsidRPr="00A978FF">
        <w:rPr>
          <w:rFonts w:asciiTheme="minorBidi" w:eastAsia="Times New Roman" w:hAnsiTheme="minorBidi" w:cs="Arial" w:hint="cs"/>
          <w:color w:val="222222"/>
          <w:rtl/>
        </w:rPr>
        <w:t>למתקין</w:t>
      </w:r>
      <w:r w:rsidRPr="00A978FF">
        <w:rPr>
          <w:rFonts w:asciiTheme="minorBidi" w:eastAsia="Times New Roman" w:hAnsiTheme="minorBidi" w:cs="Arial"/>
          <w:color w:val="222222"/>
          <w:rtl/>
        </w:rPr>
        <w:t xml:space="preserve"> </w:t>
      </w:r>
      <w:r w:rsidRPr="00A978FF">
        <w:rPr>
          <w:rFonts w:asciiTheme="minorBidi" w:eastAsia="Times New Roman" w:hAnsiTheme="minorBidi" w:cs="Arial" w:hint="cs"/>
          <w:color w:val="222222"/>
          <w:rtl/>
        </w:rPr>
        <w:t>בסלולר</w:t>
      </w:r>
      <w:r w:rsidRPr="00A978FF">
        <w:rPr>
          <w:rFonts w:asciiTheme="minorBidi" w:eastAsia="Times New Roman" w:hAnsiTheme="minorBidi" w:cs="Arial"/>
          <w:color w:val="222222"/>
          <w:rtl/>
        </w:rPr>
        <w:t xml:space="preserve"> </w:t>
      </w:r>
      <w:r w:rsidRPr="00A978FF">
        <w:rPr>
          <w:rFonts w:asciiTheme="minorBidi" w:eastAsia="Times New Roman" w:hAnsiTheme="minorBidi" w:cs="Arial" w:hint="cs"/>
          <w:color w:val="222222"/>
          <w:rtl/>
        </w:rPr>
        <w:t>או</w:t>
      </w:r>
      <w:r w:rsidRPr="00A978FF">
        <w:rPr>
          <w:rFonts w:asciiTheme="minorBidi" w:eastAsia="Times New Roman" w:hAnsiTheme="minorBidi" w:cs="Arial"/>
          <w:color w:val="222222"/>
          <w:rtl/>
        </w:rPr>
        <w:t xml:space="preserve"> </w:t>
      </w:r>
      <w:r w:rsidRPr="00A978FF">
        <w:rPr>
          <w:rFonts w:asciiTheme="minorBidi" w:eastAsia="Times New Roman" w:hAnsiTheme="minorBidi" w:cs="Arial" w:hint="cs"/>
          <w:color w:val="222222"/>
          <w:rtl/>
        </w:rPr>
        <w:t>בטאבלט</w:t>
      </w:r>
      <w:r w:rsidRPr="00A978FF">
        <w:rPr>
          <w:rFonts w:asciiTheme="minorBidi" w:eastAsia="Times New Roman" w:hAnsiTheme="minorBidi" w:cs="Arial"/>
          <w:color w:val="222222"/>
          <w:rtl/>
        </w:rPr>
        <w:t xml:space="preserve"> - </w:t>
      </w:r>
      <w:r w:rsidRPr="00A978FF">
        <w:rPr>
          <w:rFonts w:asciiTheme="minorBidi" w:hAnsiTheme="minorBidi" w:hint="cs"/>
          <w:i/>
          <w:iCs/>
          <w:color w:val="FF0000"/>
          <w:rtl/>
        </w:rPr>
        <w:t>חדש</w:t>
      </w:r>
      <w:r w:rsidRPr="00A978FF">
        <w:rPr>
          <w:rFonts w:asciiTheme="minorBidi" w:eastAsia="Times New Roman" w:hAnsiTheme="minorBidi" w:cs="Arial"/>
          <w:color w:val="222222"/>
          <w:rtl/>
        </w:rPr>
        <w:t xml:space="preserve">. </w:t>
      </w:r>
    </w:p>
    <w:p w14:paraId="311C326B" w14:textId="77777777" w:rsidR="00A978FF" w:rsidRPr="00A978FF" w:rsidRDefault="00A978FF" w:rsidP="00A978FF">
      <w:pPr>
        <w:shd w:val="clear" w:color="auto" w:fill="FFFFFF"/>
        <w:spacing w:after="0" w:line="240" w:lineRule="auto"/>
        <w:rPr>
          <w:rFonts w:asciiTheme="minorBidi" w:eastAsia="Times New Roman" w:hAnsiTheme="minorBidi"/>
          <w:color w:val="222222"/>
        </w:rPr>
      </w:pPr>
    </w:p>
    <w:p w14:paraId="21C6F6E8" w14:textId="77777777" w:rsidR="00A978FF" w:rsidRPr="00A978FF" w:rsidRDefault="00A978FF" w:rsidP="00A978FF">
      <w:pPr>
        <w:shd w:val="clear" w:color="auto" w:fill="FFFFFF"/>
        <w:spacing w:after="0" w:line="240" w:lineRule="auto"/>
        <w:rPr>
          <w:rFonts w:asciiTheme="minorBidi" w:eastAsia="Times New Roman" w:hAnsiTheme="minorBidi"/>
          <w:color w:val="222222"/>
          <w:rtl/>
        </w:rPr>
      </w:pPr>
    </w:p>
    <w:p w14:paraId="68FAF96C" w14:textId="77777777" w:rsidR="00CA394F" w:rsidRDefault="00CA394F" w:rsidP="007B7B80">
      <w:pPr>
        <w:rPr>
          <w:rFonts w:asciiTheme="minorBidi" w:hAnsiTheme="minorBidi"/>
          <w:rtl/>
        </w:rPr>
      </w:pPr>
    </w:p>
    <w:p w14:paraId="7F3F8796" w14:textId="77777777" w:rsidR="005B000D" w:rsidRDefault="005B000D" w:rsidP="007868DF">
      <w:pPr>
        <w:pStyle w:val="Heading2"/>
        <w:rPr>
          <w:rtl/>
        </w:rPr>
      </w:pPr>
      <w:bookmarkStart w:id="21" w:name="_Toc8713285"/>
      <w:r>
        <w:rPr>
          <w:rFonts w:hint="cs"/>
          <w:rtl/>
        </w:rPr>
        <w:t>עדכון</w:t>
      </w:r>
      <w:r>
        <w:rPr>
          <w:rFonts w:cstheme="minorBidi"/>
          <w:rtl/>
        </w:rPr>
        <w:t>–</w:t>
      </w:r>
      <w:r>
        <w:rPr>
          <w:rFonts w:hint="cs"/>
          <w:rtl/>
        </w:rPr>
        <w:t xml:space="preserve"> לחץ צינור</w:t>
      </w:r>
      <w:bookmarkEnd w:id="21"/>
    </w:p>
    <w:p w14:paraId="43418026" w14:textId="77777777" w:rsidR="006922FF" w:rsidRDefault="006922FF" w:rsidP="006922FF">
      <w:pPr>
        <w:rPr>
          <w:rFonts w:asciiTheme="minorBidi" w:hAnsiTheme="minorBidi"/>
          <w:rtl/>
        </w:rPr>
      </w:pPr>
      <w:bookmarkStart w:id="22" w:name="_Toc8713286"/>
      <w:r w:rsidRPr="007B7B80">
        <w:rPr>
          <w:rFonts w:asciiTheme="minorBidi" w:hAnsiTheme="minorBidi"/>
          <w:rtl/>
        </w:rPr>
        <w:t xml:space="preserve">הלחץ </w:t>
      </w:r>
      <w:r>
        <w:rPr>
          <w:rFonts w:asciiTheme="minorBidi" w:hAnsiTheme="minorBidi" w:hint="cs"/>
          <w:rtl/>
        </w:rPr>
        <w:t xml:space="preserve">הסטטי </w:t>
      </w:r>
      <w:r w:rsidRPr="007B7B80">
        <w:rPr>
          <w:rFonts w:asciiTheme="minorBidi" w:hAnsiTheme="minorBidi"/>
          <w:rtl/>
        </w:rPr>
        <w:t>בצינור ההידרנט מצביע על תקלות שעלולות לגרום לבעיות אצל הלקוחות.</w:t>
      </w:r>
      <w:r w:rsidRPr="007B7B80">
        <w:rPr>
          <w:rFonts w:asciiTheme="minorBidi" w:hAnsiTheme="minorBidi"/>
          <w:rtl/>
        </w:rPr>
        <w:br/>
        <w:t>התאגידים מתמודדים עם לא מעט תביעות בנושא, למערכת שמסופקת יש יכולת לתת חיווי בנוגע ללחץ</w:t>
      </w:r>
      <w:r>
        <w:rPr>
          <w:rFonts w:asciiTheme="minorBidi" w:hAnsiTheme="minorBidi" w:hint="cs"/>
          <w:rtl/>
        </w:rPr>
        <w:t xml:space="preserve"> הסטטי של הצינור</w:t>
      </w:r>
      <w:r w:rsidRPr="007B7B80">
        <w:rPr>
          <w:rFonts w:asciiTheme="minorBidi" w:hAnsiTheme="minorBidi"/>
          <w:rtl/>
        </w:rPr>
        <w:t xml:space="preserve">. </w:t>
      </w:r>
    </w:p>
    <w:p w14:paraId="42DE18FB" w14:textId="77777777" w:rsidR="006922FF" w:rsidRPr="007B7B80" w:rsidRDefault="006922FF" w:rsidP="006922FF">
      <w:pPr>
        <w:rPr>
          <w:rFonts w:asciiTheme="minorBidi" w:hAnsiTheme="minorBidi"/>
          <w:rtl/>
        </w:rPr>
      </w:pPr>
    </w:p>
    <w:p w14:paraId="5D713397" w14:textId="77777777" w:rsidR="005B000D" w:rsidRDefault="005B000D" w:rsidP="007868DF">
      <w:pPr>
        <w:pStyle w:val="Heading3"/>
        <w:rPr>
          <w:rtl/>
        </w:rPr>
      </w:pPr>
      <w:r>
        <w:rPr>
          <w:rFonts w:hint="cs"/>
          <w:rtl/>
        </w:rPr>
        <w:lastRenderedPageBreak/>
        <w:t xml:space="preserve">עדכון לחץ </w:t>
      </w:r>
      <w:r w:rsidR="00B84988">
        <w:rPr>
          <w:rFonts w:hint="cs"/>
          <w:rtl/>
        </w:rPr>
        <w:t>סטטי ב</w:t>
      </w:r>
      <w:r>
        <w:rPr>
          <w:rFonts w:hint="cs"/>
          <w:rtl/>
        </w:rPr>
        <w:t xml:space="preserve">צינור </w:t>
      </w:r>
      <w:r w:rsidR="009318A2">
        <w:rPr>
          <w:rtl/>
        </w:rPr>
        <w:t>–</w:t>
      </w:r>
      <w:r w:rsidR="00B84988">
        <w:rPr>
          <w:rFonts w:hint="cs"/>
          <w:rtl/>
        </w:rPr>
        <w:t xml:space="preserve"> </w:t>
      </w:r>
      <w:r w:rsidR="009318A2">
        <w:rPr>
          <w:rFonts w:hint="cs"/>
          <w:rtl/>
        </w:rPr>
        <w:t xml:space="preserve">סטטוס </w:t>
      </w:r>
      <w:r>
        <w:rPr>
          <w:rFonts w:hint="cs"/>
          <w:rtl/>
        </w:rPr>
        <w:t>יומי</w:t>
      </w:r>
      <w:bookmarkEnd w:id="22"/>
    </w:p>
    <w:p w14:paraId="5AD522F6" w14:textId="77777777" w:rsidR="006922FF" w:rsidRDefault="006922FF" w:rsidP="006922FF">
      <w:pPr>
        <w:rPr>
          <w:rFonts w:asciiTheme="minorBidi" w:hAnsiTheme="minorBidi"/>
          <w:rtl/>
        </w:rPr>
      </w:pPr>
    </w:p>
    <w:p w14:paraId="3DAB21EA" w14:textId="77777777" w:rsidR="00E554C4" w:rsidRPr="00E554C4" w:rsidRDefault="006B26A6" w:rsidP="00DC0FF6">
      <w:pPr>
        <w:rPr>
          <w:rFonts w:asciiTheme="minorBidi" w:hAnsiTheme="minorBidi"/>
          <w:rtl/>
        </w:rPr>
      </w:pPr>
      <w:r w:rsidRPr="00E554C4">
        <w:rPr>
          <w:rFonts w:asciiTheme="minorBidi" w:hAnsiTheme="minorBidi"/>
          <w:rtl/>
        </w:rPr>
        <w:t xml:space="preserve">אחת ליום, </w:t>
      </w:r>
      <w:r w:rsidR="00EF470D" w:rsidRPr="00E554C4">
        <w:rPr>
          <w:rFonts w:asciiTheme="minorBidi" w:hAnsiTheme="minorBidi" w:hint="cs"/>
          <w:rtl/>
        </w:rPr>
        <w:t>(</w:t>
      </w:r>
      <w:r w:rsidR="00CA394F">
        <w:rPr>
          <w:rFonts w:asciiTheme="minorBidi" w:hAnsiTheme="minorBidi" w:hint="cs"/>
          <w:rtl/>
        </w:rPr>
        <w:t>יחד</w:t>
      </w:r>
      <w:r w:rsidRPr="00E554C4">
        <w:rPr>
          <w:rFonts w:asciiTheme="minorBidi" w:hAnsiTheme="minorBidi"/>
          <w:rtl/>
        </w:rPr>
        <w:t xml:space="preserve"> </w:t>
      </w:r>
      <w:r w:rsidR="00CB2233">
        <w:rPr>
          <w:rFonts w:asciiTheme="minorBidi" w:hAnsiTheme="minorBidi" w:hint="cs"/>
          <w:rtl/>
        </w:rPr>
        <w:t xml:space="preserve">עם </w:t>
      </w:r>
      <w:r w:rsidRPr="00E554C4">
        <w:rPr>
          <w:rFonts w:asciiTheme="minorBidi" w:hAnsiTheme="minorBidi"/>
          <w:rtl/>
        </w:rPr>
        <w:t>אות חיים</w:t>
      </w:r>
      <w:r w:rsidR="00EF470D" w:rsidRPr="00E554C4">
        <w:rPr>
          <w:rFonts w:asciiTheme="minorBidi" w:hAnsiTheme="minorBidi" w:hint="cs"/>
          <w:rtl/>
        </w:rPr>
        <w:t>)</w:t>
      </w:r>
      <w:r w:rsidRPr="00E554C4">
        <w:rPr>
          <w:rFonts w:asciiTheme="minorBidi" w:hAnsiTheme="minorBidi"/>
          <w:rtl/>
        </w:rPr>
        <w:t xml:space="preserve"> יועבר הלחץ </w:t>
      </w:r>
      <w:r w:rsidR="004B3DBD">
        <w:rPr>
          <w:rFonts w:asciiTheme="minorBidi" w:hAnsiTheme="minorBidi" w:hint="cs"/>
          <w:rtl/>
        </w:rPr>
        <w:t xml:space="preserve">הסטטי </w:t>
      </w:r>
      <w:r w:rsidRPr="00E554C4">
        <w:rPr>
          <w:rFonts w:asciiTheme="minorBidi" w:hAnsiTheme="minorBidi"/>
          <w:rtl/>
        </w:rPr>
        <w:t xml:space="preserve">בצינור. </w:t>
      </w:r>
      <w:r w:rsidR="004F502F" w:rsidRPr="004F502F">
        <w:rPr>
          <w:rFonts w:asciiTheme="minorBidi" w:hAnsiTheme="minorBidi"/>
          <w:rtl/>
        </w:rPr>
        <w:t xml:space="preserve">הדיווח כולל את הלחץ הסטטי הנמדד בצינור ההידרנט. </w:t>
      </w:r>
      <w:r w:rsidR="00EF470D" w:rsidRPr="00E554C4">
        <w:rPr>
          <w:rFonts w:asciiTheme="minorBidi" w:hAnsiTheme="minorBidi" w:hint="cs"/>
          <w:rtl/>
        </w:rPr>
        <w:t xml:space="preserve">המערכת תבדוק את הלחץ שהועבר מול טבלת פרמטרים. </w:t>
      </w:r>
      <w:r w:rsidRPr="00E554C4">
        <w:rPr>
          <w:rFonts w:asciiTheme="minorBidi" w:hAnsiTheme="minorBidi"/>
          <w:rtl/>
        </w:rPr>
        <w:t xml:space="preserve">כל עוד הלחץ בצינור נמצא בטווח המוגדר בטבלת הפרמטרים (בין הגבול העליון לגבול התחתון </w:t>
      </w:r>
      <w:r w:rsidR="00EF470D" w:rsidRPr="00E554C4">
        <w:rPr>
          <w:rFonts w:asciiTheme="minorBidi" w:hAnsiTheme="minorBidi" w:hint="cs"/>
          <w:rtl/>
        </w:rPr>
        <w:t>המערכת</w:t>
      </w:r>
      <w:r w:rsidR="00E554C4">
        <w:rPr>
          <w:rFonts w:asciiTheme="minorBidi" w:hAnsiTheme="minorBidi" w:hint="cs"/>
          <w:rtl/>
        </w:rPr>
        <w:t xml:space="preserve">) יישמר המידע </w:t>
      </w:r>
      <w:r w:rsidR="00E967D1">
        <w:rPr>
          <w:rFonts w:asciiTheme="minorBidi" w:hAnsiTheme="minorBidi" w:hint="cs"/>
          <w:rtl/>
        </w:rPr>
        <w:t xml:space="preserve">רק </w:t>
      </w:r>
      <w:r w:rsidR="00E554C4">
        <w:rPr>
          <w:rFonts w:asciiTheme="minorBidi" w:hAnsiTheme="minorBidi" w:hint="cs"/>
          <w:rtl/>
        </w:rPr>
        <w:t>בטבלה ייעודית, ו</w:t>
      </w:r>
      <w:r w:rsidR="00E554C4" w:rsidRPr="00E554C4">
        <w:rPr>
          <w:rFonts w:asciiTheme="minorBidi" w:hAnsiTheme="minorBidi" w:hint="cs"/>
          <w:rtl/>
        </w:rPr>
        <w:t xml:space="preserve">המערכת תציג את </w:t>
      </w:r>
      <w:r w:rsidR="00E554C4" w:rsidRPr="00E554C4">
        <w:rPr>
          <w:rFonts w:asciiTheme="minorBidi" w:hAnsiTheme="minorBidi"/>
          <w:rtl/>
        </w:rPr>
        <w:t>הפרמטר הנבדק בתצוגת ההידרנט</w:t>
      </w:r>
      <w:r w:rsidR="00E554C4" w:rsidRPr="00E554C4">
        <w:rPr>
          <w:rFonts w:asciiTheme="minorBidi" w:hAnsiTheme="minorBidi" w:hint="cs"/>
          <w:rtl/>
        </w:rPr>
        <w:t xml:space="preserve"> (</w:t>
      </w:r>
      <w:r w:rsidR="0058033B">
        <w:rPr>
          <w:rFonts w:asciiTheme="minorBidi" w:hAnsiTheme="minorBidi" w:hint="cs"/>
          <w:rtl/>
        </w:rPr>
        <w:t xml:space="preserve">יוצג </w:t>
      </w:r>
      <w:r w:rsidR="00E554C4">
        <w:rPr>
          <w:rFonts w:asciiTheme="minorBidi" w:hAnsiTheme="minorBidi" w:hint="cs"/>
          <w:rtl/>
        </w:rPr>
        <w:t xml:space="preserve">רק </w:t>
      </w:r>
      <w:r w:rsidR="0058033B">
        <w:rPr>
          <w:rFonts w:asciiTheme="minorBidi" w:hAnsiTheme="minorBidi" w:hint="cs"/>
          <w:rtl/>
        </w:rPr>
        <w:t xml:space="preserve">הפרמטר </w:t>
      </w:r>
      <w:r w:rsidR="00E554C4" w:rsidRPr="00E554C4">
        <w:rPr>
          <w:rFonts w:asciiTheme="minorBidi" w:hAnsiTheme="minorBidi" w:hint="cs"/>
          <w:rtl/>
        </w:rPr>
        <w:t>האחרון שהועבר</w:t>
      </w:r>
      <w:r w:rsidR="006E1371">
        <w:rPr>
          <w:rFonts w:asciiTheme="minorBidi" w:hAnsiTheme="minorBidi" w:hint="cs"/>
          <w:rtl/>
        </w:rPr>
        <w:t xml:space="preserve">, </w:t>
      </w:r>
      <w:r w:rsidR="00623184">
        <w:rPr>
          <w:rFonts w:asciiTheme="minorBidi" w:hAnsiTheme="minorBidi" w:hint="cs"/>
          <w:rtl/>
        </w:rPr>
        <w:t xml:space="preserve">תאריך </w:t>
      </w:r>
      <w:r w:rsidR="000139F8">
        <w:rPr>
          <w:rFonts w:asciiTheme="minorBidi" w:hAnsiTheme="minorBidi" w:hint="cs"/>
          <w:rtl/>
        </w:rPr>
        <w:t>ושעה</w:t>
      </w:r>
      <w:r w:rsidR="00E554C4" w:rsidRPr="00E554C4">
        <w:rPr>
          <w:rFonts w:asciiTheme="minorBidi" w:hAnsiTheme="minorBidi" w:hint="cs"/>
          <w:rtl/>
        </w:rPr>
        <w:t>)</w:t>
      </w:r>
      <w:r w:rsidR="00E554C4" w:rsidRPr="00E554C4">
        <w:rPr>
          <w:rFonts w:asciiTheme="minorBidi" w:hAnsiTheme="minorBidi"/>
          <w:rtl/>
        </w:rPr>
        <w:t>.</w:t>
      </w:r>
    </w:p>
    <w:p w14:paraId="6940F315" w14:textId="77777777" w:rsidR="00E554C4" w:rsidRPr="00E554C4" w:rsidRDefault="004B3DBD" w:rsidP="006922FF">
      <w:pPr>
        <w:rPr>
          <w:rFonts w:asciiTheme="minorBidi" w:hAnsiTheme="minorBidi"/>
          <w:rtl/>
        </w:rPr>
      </w:pPr>
      <w:r>
        <w:rPr>
          <w:rFonts w:asciiTheme="minorBidi" w:hAnsiTheme="minorBidi" w:hint="cs"/>
          <w:rtl/>
        </w:rPr>
        <w:t xml:space="preserve">במקרים של ערכים החורגים מהערכים המוגדרים בטבלת הפרמטרים </w:t>
      </w:r>
      <w:r>
        <w:rPr>
          <w:rFonts w:asciiTheme="minorBidi" w:hAnsiTheme="minorBidi"/>
          <w:rtl/>
        </w:rPr>
        <w:t>–</w:t>
      </w:r>
      <w:r>
        <w:rPr>
          <w:rFonts w:asciiTheme="minorBidi" w:hAnsiTheme="minorBidi" w:hint="cs"/>
          <w:rtl/>
        </w:rPr>
        <w:t xml:space="preserve"> המערכת תפתח התרעה ואירוע בהתאמה. </w:t>
      </w:r>
    </w:p>
    <w:p w14:paraId="7BBA6E1A" w14:textId="77777777" w:rsidR="008C6CB7" w:rsidRDefault="00EF470D" w:rsidP="008C6CB7">
      <w:pPr>
        <w:rPr>
          <w:rFonts w:asciiTheme="minorBidi" w:hAnsiTheme="minorBidi"/>
          <w:rtl/>
        </w:rPr>
      </w:pPr>
      <w:r w:rsidRPr="00E554C4">
        <w:rPr>
          <w:rFonts w:asciiTheme="minorBidi" w:hAnsiTheme="minorBidi" w:hint="cs"/>
          <w:rtl/>
        </w:rPr>
        <w:t xml:space="preserve">כל </w:t>
      </w:r>
      <w:r w:rsidR="006B26A6" w:rsidRPr="00E554C4">
        <w:rPr>
          <w:rFonts w:asciiTheme="minorBidi" w:hAnsiTheme="minorBidi"/>
          <w:rtl/>
        </w:rPr>
        <w:t xml:space="preserve">הנתונים יישמרו ויוצגו במסך </w:t>
      </w:r>
      <w:r w:rsidR="007B7B80">
        <w:rPr>
          <w:rFonts w:asciiTheme="minorBidi" w:hAnsiTheme="minorBidi" w:hint="cs"/>
          <w:rtl/>
        </w:rPr>
        <w:t xml:space="preserve">חדש </w:t>
      </w:r>
      <w:r w:rsidR="006B26A6" w:rsidRPr="00E554C4">
        <w:rPr>
          <w:rFonts w:asciiTheme="minorBidi" w:hAnsiTheme="minorBidi"/>
          <w:rtl/>
        </w:rPr>
        <w:t xml:space="preserve">ייעודי למשתמשים המורשים. </w:t>
      </w:r>
    </w:p>
    <w:p w14:paraId="3A1ED6DA" w14:textId="77777777" w:rsidR="005B000D" w:rsidRDefault="005B000D" w:rsidP="006922FF">
      <w:pPr>
        <w:pStyle w:val="Heading3"/>
        <w:rPr>
          <w:rtl/>
        </w:rPr>
      </w:pPr>
      <w:bookmarkStart w:id="23" w:name="_Toc8713287"/>
      <w:r>
        <w:rPr>
          <w:rFonts w:hint="cs"/>
          <w:rtl/>
        </w:rPr>
        <w:t>עדכון שינויים בלחץ צינור</w:t>
      </w:r>
      <w:bookmarkEnd w:id="23"/>
    </w:p>
    <w:p w14:paraId="4C254954" w14:textId="77777777" w:rsidR="007868DF" w:rsidRDefault="007868DF" w:rsidP="006922FF">
      <w:pPr>
        <w:pStyle w:val="ListParagraph"/>
        <w:numPr>
          <w:ilvl w:val="0"/>
          <w:numId w:val="4"/>
        </w:numPr>
        <w:rPr>
          <w:rFonts w:asciiTheme="minorBidi" w:hAnsiTheme="minorBidi"/>
          <w:rtl/>
        </w:rPr>
      </w:pPr>
      <w:r>
        <w:rPr>
          <w:rFonts w:asciiTheme="minorBidi" w:hAnsiTheme="minorBidi" w:hint="cs"/>
          <w:rtl/>
        </w:rPr>
        <w:t xml:space="preserve">בכל פעם שהערכים של הלחץ הסטטי בצינור יחרגו </w:t>
      </w:r>
      <w:r w:rsidR="006922FF">
        <w:rPr>
          <w:rFonts w:asciiTheme="minorBidi" w:hAnsiTheme="minorBidi" w:hint="cs"/>
          <w:rtl/>
        </w:rPr>
        <w:t>מ</w:t>
      </w:r>
      <w:r>
        <w:rPr>
          <w:rFonts w:asciiTheme="minorBidi" w:hAnsiTheme="minorBidi" w:hint="cs"/>
          <w:rtl/>
        </w:rPr>
        <w:t xml:space="preserve">הערכים המוגדרים </w:t>
      </w:r>
      <w:r w:rsidR="006922FF">
        <w:rPr>
          <w:rFonts w:asciiTheme="minorBidi" w:hAnsiTheme="minorBidi" w:hint="cs"/>
          <w:rtl/>
        </w:rPr>
        <w:t xml:space="preserve">(באם השינוי לא נשלח בדוח היומי) </w:t>
      </w:r>
      <w:r>
        <w:rPr>
          <w:rFonts w:asciiTheme="minorBidi" w:hAnsiTheme="minorBidi" w:hint="cs"/>
          <w:rtl/>
        </w:rPr>
        <w:t xml:space="preserve">תשלח יחידת הקצה רשומה על לחץ חריג. על כל רשומה כזו המערכת תפתח התרעה. המערכת תבדוק האם יש אירוע פתוח- אם כן, יעודכן המידע החדש בסטטוס האירוע. במקרה של אירוע סגור- המערכת תפתח אירוע חדש. </w:t>
      </w:r>
    </w:p>
    <w:p w14:paraId="4D7AF714" w14:textId="77777777" w:rsidR="009318A2" w:rsidRPr="00E554C4" w:rsidRDefault="009318A2" w:rsidP="00A9762E">
      <w:pPr>
        <w:pStyle w:val="ListParagraph"/>
        <w:numPr>
          <w:ilvl w:val="0"/>
          <w:numId w:val="4"/>
        </w:numPr>
        <w:rPr>
          <w:rFonts w:asciiTheme="minorBidi" w:hAnsiTheme="minorBidi"/>
          <w:rtl/>
        </w:rPr>
      </w:pPr>
      <w:r>
        <w:rPr>
          <w:rFonts w:asciiTheme="minorBidi" w:hAnsiTheme="minorBidi" w:hint="cs"/>
          <w:rtl/>
        </w:rPr>
        <w:t xml:space="preserve">פעם ביממה - יועברו </w:t>
      </w:r>
      <w:r>
        <w:rPr>
          <w:rFonts w:ascii="Arial" w:hAnsi="Arial" w:cs="Arial" w:hint="cs"/>
          <w:color w:val="222222"/>
          <w:shd w:val="clear" w:color="auto" w:fill="FFFFFF"/>
          <w:rtl/>
        </w:rPr>
        <w:t>על ידי יחידת הקצה כל השינויים שנוצרו בלחץ הסטטי בצינור</w:t>
      </w:r>
      <w:r>
        <w:rPr>
          <w:rFonts w:asciiTheme="minorBidi" w:hAnsiTheme="minorBidi" w:hint="cs"/>
          <w:rtl/>
        </w:rPr>
        <w:t xml:space="preserve">, בהשוואה למדידה שהועברה בבוקר. שינויי הלחץ שיועברו יכולים לחרוג מהערכים או בגבולות הערכים המותרים. </w:t>
      </w:r>
    </w:p>
    <w:p w14:paraId="016592C3" w14:textId="77777777" w:rsidR="005B000D" w:rsidRDefault="005B000D" w:rsidP="005D7E51">
      <w:pPr>
        <w:rPr>
          <w:rFonts w:asciiTheme="minorBidi" w:hAnsiTheme="minorBidi"/>
          <w:rtl/>
        </w:rPr>
      </w:pPr>
      <w:r>
        <w:rPr>
          <w:rFonts w:ascii="Arial" w:hAnsi="Arial" w:cs="Arial" w:hint="cs"/>
          <w:color w:val="222222"/>
          <w:shd w:val="clear" w:color="auto" w:fill="FFFFFF"/>
          <w:rtl/>
        </w:rPr>
        <w:t xml:space="preserve">הפרמטרים שיועברו לכל שינוי </w:t>
      </w:r>
      <w:r w:rsidR="005D7E51">
        <w:rPr>
          <w:rFonts w:ascii="Arial" w:hAnsi="Arial" w:cs="Arial"/>
          <w:color w:val="222222"/>
          <w:shd w:val="clear" w:color="auto" w:fill="FFFFFF"/>
          <w:rtl/>
        </w:rPr>
        <w:t>–</w:t>
      </w:r>
      <w:r>
        <w:rPr>
          <w:rFonts w:ascii="Arial" w:hAnsi="Arial" w:cs="Arial" w:hint="cs"/>
          <w:color w:val="222222"/>
          <w:shd w:val="clear" w:color="auto" w:fill="FFFFFF"/>
          <w:rtl/>
        </w:rPr>
        <w:t xml:space="preserve"> </w:t>
      </w:r>
      <w:r w:rsidR="005D7E51">
        <w:rPr>
          <w:rFonts w:ascii="Arial" w:hAnsi="Arial" w:cs="Arial" w:hint="cs"/>
          <w:color w:val="222222"/>
          <w:shd w:val="clear" w:color="auto" w:fill="FFFFFF"/>
          <w:rtl/>
        </w:rPr>
        <w:t>ערך נמדד</w:t>
      </w:r>
      <w:r>
        <w:rPr>
          <w:rFonts w:ascii="Arial" w:hAnsi="Arial" w:cs="Arial" w:hint="cs"/>
          <w:color w:val="222222"/>
          <w:shd w:val="clear" w:color="auto" w:fill="FFFFFF"/>
          <w:rtl/>
        </w:rPr>
        <w:t>, תאריך השינוי</w:t>
      </w:r>
      <w:r>
        <w:rPr>
          <w:rFonts w:asciiTheme="minorBidi" w:hAnsiTheme="minorBidi" w:hint="cs"/>
          <w:rtl/>
        </w:rPr>
        <w:t>.</w:t>
      </w:r>
    </w:p>
    <w:p w14:paraId="30BBE3CF" w14:textId="77777777" w:rsidR="005B000D" w:rsidRDefault="005B000D" w:rsidP="005B000D">
      <w:pPr>
        <w:rPr>
          <w:rFonts w:asciiTheme="minorBidi" w:hAnsiTheme="minorBidi"/>
          <w:rtl/>
        </w:rPr>
      </w:pPr>
      <w:r>
        <w:rPr>
          <w:rFonts w:asciiTheme="minorBidi" w:hAnsiTheme="minorBidi" w:hint="cs"/>
          <w:rtl/>
        </w:rPr>
        <w:t xml:space="preserve">כמות הרשומות שתשלח </w:t>
      </w:r>
      <w:r w:rsidR="005D7E51">
        <w:rPr>
          <w:rFonts w:asciiTheme="minorBidi" w:hAnsiTheme="minorBidi" w:hint="cs"/>
          <w:rtl/>
        </w:rPr>
        <w:t xml:space="preserve">בעדכון הלילי </w:t>
      </w:r>
      <w:r>
        <w:rPr>
          <w:rFonts w:asciiTheme="minorBidi" w:hAnsiTheme="minorBidi" w:hint="cs"/>
          <w:rtl/>
        </w:rPr>
        <w:t xml:space="preserve">היא דינמית ויכולה להכיל מ-0 רשומות ועד </w:t>
      </w:r>
      <w:r>
        <w:rPr>
          <w:rFonts w:asciiTheme="minorBidi" w:hAnsiTheme="minorBidi" w:hint="cs"/>
        </w:rPr>
        <w:t>X</w:t>
      </w:r>
      <w:r>
        <w:rPr>
          <w:rFonts w:asciiTheme="minorBidi" w:hAnsiTheme="minorBidi" w:hint="cs"/>
          <w:rtl/>
        </w:rPr>
        <w:t xml:space="preserve"> רשומות</w:t>
      </w:r>
      <w:r w:rsidR="000B0CBD">
        <w:rPr>
          <w:rFonts w:asciiTheme="minorBidi" w:hAnsiTheme="minorBidi" w:hint="cs"/>
          <w:rtl/>
        </w:rPr>
        <w:t xml:space="preserve"> לכל הידרנט</w:t>
      </w:r>
      <w:r>
        <w:rPr>
          <w:rFonts w:asciiTheme="minorBidi" w:hAnsiTheme="minorBidi" w:hint="cs"/>
          <w:rtl/>
        </w:rPr>
        <w:t>.</w:t>
      </w:r>
    </w:p>
    <w:p w14:paraId="331F530B" w14:textId="77777777" w:rsidR="005B000D" w:rsidRPr="008C6CB7" w:rsidRDefault="005B000D" w:rsidP="005B000D">
      <w:pPr>
        <w:rPr>
          <w:rFonts w:asciiTheme="minorBidi" w:hAnsiTheme="minorBidi"/>
        </w:rPr>
      </w:pPr>
      <w:r>
        <w:rPr>
          <w:rFonts w:asciiTheme="minorBidi" w:hAnsiTheme="minorBidi" w:hint="cs"/>
          <w:rtl/>
        </w:rPr>
        <w:t xml:space="preserve">פורמט העברת הנתונים ייקבע בשיחה בין צוותי הפיתוח </w:t>
      </w:r>
    </w:p>
    <w:p w14:paraId="53C19FFA" w14:textId="77777777" w:rsidR="008C6CB7" w:rsidRPr="008C6CB7" w:rsidRDefault="008C6CB7" w:rsidP="008C6CB7">
      <w:pPr>
        <w:shd w:val="clear" w:color="auto" w:fill="FFFFFF"/>
        <w:spacing w:after="0" w:line="240" w:lineRule="auto"/>
        <w:rPr>
          <w:rFonts w:ascii="Arial" w:eastAsia="Times New Roman" w:hAnsi="Arial" w:cs="Arial"/>
          <w:color w:val="222222"/>
          <w:sz w:val="24"/>
          <w:szCs w:val="24"/>
          <w:rtl/>
        </w:rPr>
      </w:pPr>
    </w:p>
    <w:p w14:paraId="46232D3F" w14:textId="77777777" w:rsidR="00195D20" w:rsidRPr="00D341A6" w:rsidRDefault="00195D20" w:rsidP="00D341A6">
      <w:pPr>
        <w:rPr>
          <w:rFonts w:asciiTheme="minorBidi" w:hAnsiTheme="minorBidi"/>
        </w:rPr>
      </w:pPr>
    </w:p>
    <w:p w14:paraId="4E8BAFF0" w14:textId="77777777" w:rsidR="004F502F" w:rsidRPr="00B94AB0" w:rsidRDefault="004F502F" w:rsidP="00B94AB0">
      <w:pPr>
        <w:pStyle w:val="Heading2"/>
        <w:rPr>
          <w:rFonts w:asciiTheme="minorBidi" w:hAnsiTheme="minorBidi" w:cstheme="minorBidi"/>
          <w:rtl/>
        </w:rPr>
      </w:pPr>
      <w:bookmarkStart w:id="24" w:name="_Toc8713289"/>
      <w:r w:rsidRPr="00B94AB0">
        <w:rPr>
          <w:rFonts w:asciiTheme="minorBidi" w:hAnsiTheme="minorBidi" w:cstheme="minorBidi" w:hint="cs"/>
          <w:rtl/>
        </w:rPr>
        <w:lastRenderedPageBreak/>
        <w:t>תהליך בדיקת הלחץ בצינור</w:t>
      </w:r>
      <w:bookmarkEnd w:id="24"/>
    </w:p>
    <w:p w14:paraId="5FE97329" w14:textId="77777777" w:rsidR="004F502F" w:rsidRDefault="00B94AB0" w:rsidP="004F502F">
      <w:pPr>
        <w:rPr>
          <w:rFonts w:asciiTheme="minorBidi" w:hAnsiTheme="minorBidi"/>
          <w:rtl/>
        </w:rPr>
      </w:pPr>
      <w:r>
        <w:rPr>
          <w:rFonts w:asciiTheme="minorBidi" w:hAnsiTheme="minorBidi"/>
          <w:noProof/>
          <w:rtl/>
        </w:rPr>
        <w:drawing>
          <wp:inline distT="0" distB="0" distL="0" distR="0" wp14:anchorId="6A95AA04" wp14:editId="0AA846D4">
            <wp:extent cx="4819650" cy="7724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op 2 (1).jpg"/>
                    <pic:cNvPicPr/>
                  </pic:nvPicPr>
                  <pic:blipFill>
                    <a:blip r:embed="rId8">
                      <a:extLst>
                        <a:ext uri="{28A0092B-C50C-407E-A947-70E740481C1C}">
                          <a14:useLocalDpi xmlns:a14="http://schemas.microsoft.com/office/drawing/2010/main" val="0"/>
                        </a:ext>
                      </a:extLst>
                    </a:blip>
                    <a:stretch>
                      <a:fillRect/>
                    </a:stretch>
                  </pic:blipFill>
                  <pic:spPr>
                    <a:xfrm>
                      <a:off x="0" y="0"/>
                      <a:ext cx="4819650" cy="7724775"/>
                    </a:xfrm>
                    <a:prstGeom prst="rect">
                      <a:avLst/>
                    </a:prstGeom>
                  </pic:spPr>
                </pic:pic>
              </a:graphicData>
            </a:graphic>
          </wp:inline>
        </w:drawing>
      </w:r>
    </w:p>
    <w:p w14:paraId="19F3D818" w14:textId="77777777" w:rsidR="001159FA" w:rsidRDefault="00B94AB0" w:rsidP="00B94AB0">
      <w:pPr>
        <w:rPr>
          <w:rFonts w:asciiTheme="minorBidi" w:hAnsiTheme="minorBidi"/>
          <w:rtl/>
        </w:rPr>
      </w:pPr>
      <w:r w:rsidRPr="004F502F">
        <w:rPr>
          <w:rFonts w:asciiTheme="minorBidi" w:hAnsiTheme="minorBidi"/>
          <w:rtl/>
        </w:rPr>
        <w:lastRenderedPageBreak/>
        <w:t xml:space="preserve">ניהול השינוי בלחצים יתבצע בטבלת הפרמטרים. במערכת יוגדרו גבול עליון וגבול תחתון. כל הנתונים בנוגע ללחץ שמתקבלים מההידרנט יושוו לערכים אלה. </w:t>
      </w:r>
    </w:p>
    <w:p w14:paraId="3AB5CF49" w14:textId="77777777" w:rsidR="001159FA" w:rsidRDefault="00B94AB0" w:rsidP="00397A84">
      <w:pPr>
        <w:pStyle w:val="ListParagraph"/>
        <w:numPr>
          <w:ilvl w:val="0"/>
          <w:numId w:val="12"/>
        </w:numPr>
        <w:rPr>
          <w:rFonts w:asciiTheme="minorBidi" w:hAnsiTheme="minorBidi"/>
        </w:rPr>
      </w:pPr>
      <w:r w:rsidRPr="001159FA">
        <w:rPr>
          <w:rFonts w:asciiTheme="minorBidi" w:hAnsiTheme="minorBidi"/>
          <w:rtl/>
        </w:rPr>
        <w:t xml:space="preserve">כל עוד הם נמצאים בגבולות שהוגדרו – הכל תקין. </w:t>
      </w:r>
      <w:r w:rsidRPr="001159FA">
        <w:rPr>
          <w:rFonts w:asciiTheme="minorBidi" w:hAnsiTheme="minorBidi" w:hint="cs"/>
          <w:rtl/>
        </w:rPr>
        <w:t xml:space="preserve">והמידע יישמר על ידי המערכת בטבלה ייעודית. </w:t>
      </w:r>
    </w:p>
    <w:p w14:paraId="6BDDF0B1" w14:textId="77777777" w:rsidR="00B94AB0" w:rsidRPr="001159FA" w:rsidRDefault="00B94AB0" w:rsidP="00397A84">
      <w:pPr>
        <w:pStyle w:val="ListParagraph"/>
        <w:numPr>
          <w:ilvl w:val="0"/>
          <w:numId w:val="12"/>
        </w:numPr>
        <w:rPr>
          <w:rFonts w:asciiTheme="minorBidi" w:hAnsiTheme="minorBidi"/>
          <w:rtl/>
        </w:rPr>
      </w:pPr>
      <w:r w:rsidRPr="001159FA">
        <w:rPr>
          <w:rFonts w:asciiTheme="minorBidi" w:hAnsiTheme="minorBidi" w:hint="cs"/>
          <w:rtl/>
        </w:rPr>
        <w:t xml:space="preserve">במקרים בהם הנתון שהועבר לא נמצא בטווח הערכים המוגדר בפרמטר </w:t>
      </w:r>
      <w:r w:rsidRPr="001159FA">
        <w:rPr>
          <w:rFonts w:asciiTheme="minorBidi" w:hAnsiTheme="minorBidi"/>
          <w:rtl/>
        </w:rPr>
        <w:t>–</w:t>
      </w:r>
      <w:r w:rsidRPr="001159FA">
        <w:rPr>
          <w:rFonts w:asciiTheme="minorBidi" w:hAnsiTheme="minorBidi" w:hint="cs"/>
          <w:rtl/>
        </w:rPr>
        <w:t xml:space="preserve"> המערכת תפתח התרעה ואירוע. </w:t>
      </w:r>
    </w:p>
    <w:p w14:paraId="3C67B9F3" w14:textId="77777777" w:rsidR="00B94AB0" w:rsidRDefault="00B94AB0" w:rsidP="00B94AB0">
      <w:pPr>
        <w:rPr>
          <w:rFonts w:asciiTheme="minorBidi" w:hAnsiTheme="minorBidi"/>
          <w:rtl/>
        </w:rPr>
      </w:pPr>
      <w:r w:rsidRPr="004F502F">
        <w:rPr>
          <w:rFonts w:asciiTheme="minorBidi" w:hAnsiTheme="minorBidi"/>
          <w:rtl/>
        </w:rPr>
        <w:t xml:space="preserve">האירוע יטופל כמו כל האירועים האחרים במערכת.  </w:t>
      </w:r>
      <w:r>
        <w:rPr>
          <w:rFonts w:asciiTheme="minorBidi" w:hAnsiTheme="minorBidi" w:hint="cs"/>
          <w:rtl/>
        </w:rPr>
        <w:t>הטיפול באירוע יכלול גם את הפעילויות הבאות:</w:t>
      </w:r>
    </w:p>
    <w:p w14:paraId="72557EA9" w14:textId="77777777" w:rsidR="001159FA" w:rsidRDefault="00B94AB0" w:rsidP="00397A84">
      <w:pPr>
        <w:pStyle w:val="ListParagraph"/>
        <w:numPr>
          <w:ilvl w:val="0"/>
          <w:numId w:val="11"/>
        </w:numPr>
        <w:rPr>
          <w:rFonts w:asciiTheme="minorBidi" w:hAnsiTheme="minorBidi"/>
        </w:rPr>
      </w:pPr>
      <w:r w:rsidRPr="001159FA">
        <w:rPr>
          <w:rFonts w:asciiTheme="minorBidi" w:hAnsiTheme="minorBidi" w:hint="cs"/>
          <w:rtl/>
        </w:rPr>
        <w:t xml:space="preserve">בכל יום (או בהתאם לתדירות שתקבע) הנתונים ייושוו לפרמטרים שבמסך הפרמטרים. </w:t>
      </w:r>
    </w:p>
    <w:p w14:paraId="54E8FC00" w14:textId="77777777" w:rsidR="00B94AB0" w:rsidRPr="001159FA" w:rsidRDefault="00B94AB0" w:rsidP="00397A84">
      <w:pPr>
        <w:pStyle w:val="ListParagraph"/>
        <w:numPr>
          <w:ilvl w:val="0"/>
          <w:numId w:val="11"/>
        </w:numPr>
        <w:rPr>
          <w:rFonts w:asciiTheme="minorBidi" w:hAnsiTheme="minorBidi"/>
        </w:rPr>
      </w:pPr>
      <w:r w:rsidRPr="001159FA">
        <w:rPr>
          <w:rFonts w:asciiTheme="minorBidi" w:hAnsiTheme="minorBidi" w:hint="cs"/>
          <w:rtl/>
        </w:rPr>
        <w:t xml:space="preserve">אם הנתונים נמצאים בטווח המערכת תבדוק האם יש התרעות ואירועים פתוחים. אם יש אירועים פתוחים </w:t>
      </w:r>
    </w:p>
    <w:p w14:paraId="09186757" w14:textId="77777777" w:rsidR="00B94AB0" w:rsidRDefault="00B94AB0" w:rsidP="004C4BA0">
      <w:pPr>
        <w:pStyle w:val="ListParagraph"/>
        <w:numPr>
          <w:ilvl w:val="1"/>
          <w:numId w:val="11"/>
        </w:numPr>
        <w:rPr>
          <w:rFonts w:asciiTheme="minorBidi" w:hAnsiTheme="minorBidi"/>
        </w:rPr>
      </w:pPr>
      <w:r w:rsidRPr="00B94AB0">
        <w:rPr>
          <w:rFonts w:asciiTheme="minorBidi" w:hAnsiTheme="minorBidi" w:hint="cs"/>
          <w:rtl/>
        </w:rPr>
        <w:t>המערכת תסגור את האירוע</w:t>
      </w:r>
      <w:r w:rsidR="00F0044E">
        <w:rPr>
          <w:rFonts w:asciiTheme="minorBidi" w:hAnsiTheme="minorBidi" w:hint="cs"/>
          <w:rtl/>
        </w:rPr>
        <w:t xml:space="preserve"> </w:t>
      </w:r>
      <w:r w:rsidR="00A9762E">
        <w:rPr>
          <w:rFonts w:asciiTheme="minorBidi" w:hAnsiTheme="minorBidi"/>
          <w:rtl/>
        </w:rPr>
        <w:t>–</w:t>
      </w:r>
      <w:r w:rsidR="004C4BA0">
        <w:rPr>
          <w:rFonts w:asciiTheme="minorBidi" w:hAnsiTheme="minorBidi" w:hint="cs"/>
          <w:rtl/>
        </w:rPr>
        <w:t xml:space="preserve"> </w:t>
      </w:r>
      <w:r w:rsidR="00A9762E">
        <w:rPr>
          <w:rFonts w:asciiTheme="minorBidi" w:hAnsiTheme="minorBidi" w:hint="cs"/>
          <w:rtl/>
        </w:rPr>
        <w:t>(</w:t>
      </w:r>
      <w:r w:rsidR="00F0044E">
        <w:rPr>
          <w:rFonts w:asciiTheme="minorBidi" w:hAnsiTheme="minorBidi" w:hint="cs"/>
          <w:rtl/>
        </w:rPr>
        <w:t>בתיאום מול תאגיד המים</w:t>
      </w:r>
      <w:r w:rsidR="004C4BA0">
        <w:rPr>
          <w:rFonts w:asciiTheme="minorBidi" w:hAnsiTheme="minorBidi" w:hint="cs"/>
          <w:rtl/>
        </w:rPr>
        <w:t xml:space="preserve"> או לאחר פרק זמן שייקבע מראש</w:t>
      </w:r>
      <w:r w:rsidR="00F0044E">
        <w:rPr>
          <w:rFonts w:asciiTheme="minorBidi" w:hAnsiTheme="minorBidi" w:hint="cs"/>
          <w:rtl/>
        </w:rPr>
        <w:t>)</w:t>
      </w:r>
      <w:r w:rsidRPr="00B94AB0">
        <w:rPr>
          <w:rFonts w:asciiTheme="minorBidi" w:hAnsiTheme="minorBidi" w:hint="cs"/>
          <w:rtl/>
        </w:rPr>
        <w:t xml:space="preserve">. </w:t>
      </w:r>
    </w:p>
    <w:p w14:paraId="08413832" w14:textId="77777777" w:rsidR="00B94AB0" w:rsidRDefault="00B94AB0" w:rsidP="00397A84">
      <w:pPr>
        <w:pStyle w:val="ListParagraph"/>
        <w:numPr>
          <w:ilvl w:val="1"/>
          <w:numId w:val="11"/>
        </w:numPr>
        <w:rPr>
          <w:rFonts w:asciiTheme="minorBidi" w:hAnsiTheme="minorBidi"/>
        </w:rPr>
      </w:pPr>
      <w:r>
        <w:rPr>
          <w:rFonts w:asciiTheme="minorBidi" w:hAnsiTheme="minorBidi" w:hint="cs"/>
          <w:rtl/>
        </w:rPr>
        <w:t xml:space="preserve">תתעד את הנתון החדש שגרם לסגירת האירוע </w:t>
      </w:r>
      <w:r>
        <w:rPr>
          <w:rFonts w:asciiTheme="minorBidi" w:hAnsiTheme="minorBidi"/>
          <w:rtl/>
        </w:rPr>
        <w:t>–</w:t>
      </w:r>
      <w:r>
        <w:rPr>
          <w:rFonts w:asciiTheme="minorBidi" w:hAnsiTheme="minorBidi" w:hint="cs"/>
          <w:rtl/>
        </w:rPr>
        <w:t xml:space="preserve"> כולל תאריך העדכון</w:t>
      </w:r>
    </w:p>
    <w:p w14:paraId="4915837F" w14:textId="77777777" w:rsidR="00B94AB0" w:rsidRDefault="00B94AB0" w:rsidP="00397A84">
      <w:pPr>
        <w:pStyle w:val="ListParagraph"/>
        <w:numPr>
          <w:ilvl w:val="1"/>
          <w:numId w:val="11"/>
        </w:numPr>
        <w:rPr>
          <w:rFonts w:asciiTheme="minorBidi" w:hAnsiTheme="minorBidi"/>
        </w:rPr>
      </w:pPr>
      <w:r>
        <w:rPr>
          <w:rFonts w:asciiTheme="minorBidi" w:hAnsiTheme="minorBidi" w:hint="cs"/>
          <w:rtl/>
        </w:rPr>
        <w:t>תרשום שהאירוע נסגר ע"י המערכת</w:t>
      </w:r>
    </w:p>
    <w:p w14:paraId="596274DA" w14:textId="77777777" w:rsidR="00B94AB0" w:rsidRDefault="00B94AB0" w:rsidP="00397A84">
      <w:pPr>
        <w:pStyle w:val="ListParagraph"/>
        <w:numPr>
          <w:ilvl w:val="1"/>
          <w:numId w:val="11"/>
        </w:numPr>
        <w:rPr>
          <w:rFonts w:asciiTheme="minorBidi" w:hAnsiTheme="minorBidi"/>
        </w:rPr>
      </w:pPr>
      <w:r>
        <w:rPr>
          <w:rFonts w:asciiTheme="minorBidi" w:hAnsiTheme="minorBidi" w:hint="cs"/>
          <w:rtl/>
        </w:rPr>
        <w:t>תשנה את סטטוס האירוע לסגור</w:t>
      </w:r>
    </w:p>
    <w:p w14:paraId="3129C79B" w14:textId="77777777" w:rsidR="00B94AB0" w:rsidRDefault="00B94AB0" w:rsidP="00397A84">
      <w:pPr>
        <w:pStyle w:val="ListParagraph"/>
        <w:numPr>
          <w:ilvl w:val="1"/>
          <w:numId w:val="11"/>
        </w:numPr>
        <w:rPr>
          <w:rFonts w:asciiTheme="minorBidi" w:hAnsiTheme="minorBidi"/>
        </w:rPr>
      </w:pPr>
      <w:r>
        <w:rPr>
          <w:rFonts w:asciiTheme="minorBidi" w:hAnsiTheme="minorBidi" w:hint="cs"/>
          <w:rtl/>
        </w:rPr>
        <w:t>תסגור את ההתרעה הפתוחה</w:t>
      </w:r>
    </w:p>
    <w:p w14:paraId="2ADB5B2E" w14:textId="77777777" w:rsidR="008C6CB7" w:rsidRDefault="008C6CB7" w:rsidP="000F25CF">
      <w:pPr>
        <w:pStyle w:val="Heading3"/>
        <w:rPr>
          <w:rtl/>
        </w:rPr>
      </w:pPr>
      <w:bookmarkStart w:id="25" w:name="_Toc8713290"/>
      <w:r w:rsidRPr="008C6CB7">
        <w:rPr>
          <w:rFonts w:hint="cs"/>
          <w:rtl/>
        </w:rPr>
        <w:t>נוהל התקנת המערכת על ברז הכיבוי והקמה של ההידרנט במערכת</w:t>
      </w:r>
      <w:bookmarkEnd w:id="25"/>
    </w:p>
    <w:p w14:paraId="3C45AD55" w14:textId="77777777" w:rsidR="00D211F2" w:rsidRDefault="003F04D6" w:rsidP="00A9762E">
      <w:pPr>
        <w:rPr>
          <w:rtl/>
        </w:rPr>
      </w:pPr>
      <w:r>
        <w:rPr>
          <w:noProof/>
        </w:rPr>
        <w:drawing>
          <wp:inline distT="0" distB="0" distL="0" distR="0" wp14:anchorId="2632996F" wp14:editId="7E350745">
            <wp:extent cx="5731510" cy="1570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0990"/>
                    </a:xfrm>
                    <a:prstGeom prst="rect">
                      <a:avLst/>
                    </a:prstGeom>
                  </pic:spPr>
                </pic:pic>
              </a:graphicData>
            </a:graphic>
          </wp:inline>
        </w:drawing>
      </w:r>
    </w:p>
    <w:p w14:paraId="58176381" w14:textId="77777777" w:rsidR="00D211F2" w:rsidRPr="00D211F2" w:rsidRDefault="00D211F2" w:rsidP="00A9762E">
      <w:pPr>
        <w:rPr>
          <w:rtl/>
        </w:rPr>
      </w:pPr>
    </w:p>
    <w:p w14:paraId="14512C99" w14:textId="77777777" w:rsidR="00553408" w:rsidRPr="000F25CF" w:rsidRDefault="00553408" w:rsidP="00553408">
      <w:pPr>
        <w:pStyle w:val="ListParagraph"/>
        <w:numPr>
          <w:ilvl w:val="0"/>
          <w:numId w:val="11"/>
        </w:numPr>
        <w:rPr>
          <w:rFonts w:asciiTheme="minorBidi" w:hAnsiTheme="minorBidi"/>
        </w:rPr>
      </w:pPr>
      <w:r w:rsidRPr="000F25CF">
        <w:rPr>
          <w:rFonts w:asciiTheme="minorBidi" w:hAnsiTheme="minorBidi" w:hint="cs"/>
          <w:rtl/>
        </w:rPr>
        <w:t xml:space="preserve">המתקין </w:t>
      </w:r>
      <w:r>
        <w:rPr>
          <w:rFonts w:asciiTheme="minorBidi" w:hAnsiTheme="minorBidi" w:hint="cs"/>
          <w:rtl/>
        </w:rPr>
        <w:t>יוצר</w:t>
      </w:r>
      <w:r w:rsidRPr="000F25CF">
        <w:rPr>
          <w:rFonts w:asciiTheme="minorBidi" w:hAnsiTheme="minorBidi" w:hint="cs"/>
          <w:rtl/>
        </w:rPr>
        <w:t xml:space="preserve"> את ההידרנט במערכת בסטטוס לא פעיל</w:t>
      </w:r>
    </w:p>
    <w:p w14:paraId="0928B02B" w14:textId="77777777" w:rsidR="008C6CB7" w:rsidRPr="000F25CF" w:rsidRDefault="008C6CB7" w:rsidP="000F25CF">
      <w:pPr>
        <w:pStyle w:val="ListParagraph"/>
        <w:numPr>
          <w:ilvl w:val="0"/>
          <w:numId w:val="11"/>
        </w:numPr>
        <w:rPr>
          <w:rFonts w:asciiTheme="minorBidi" w:hAnsiTheme="minorBidi"/>
          <w:rtl/>
        </w:rPr>
      </w:pPr>
      <w:r w:rsidRPr="000F25CF">
        <w:rPr>
          <w:rFonts w:asciiTheme="minorBidi" w:hAnsiTheme="minorBidi" w:hint="cs"/>
          <w:rtl/>
        </w:rPr>
        <w:t>המתקין מתקין את היחידה על ההידרנט</w:t>
      </w:r>
    </w:p>
    <w:p w14:paraId="78FB1924" w14:textId="45E205B2" w:rsidR="008C6CB7" w:rsidRPr="000F25CF" w:rsidRDefault="008C6CB7" w:rsidP="0058573B">
      <w:pPr>
        <w:pStyle w:val="ListParagraph"/>
        <w:numPr>
          <w:ilvl w:val="0"/>
          <w:numId w:val="11"/>
        </w:numPr>
        <w:rPr>
          <w:rFonts w:asciiTheme="minorBidi" w:hAnsiTheme="minorBidi"/>
        </w:rPr>
      </w:pPr>
      <w:r w:rsidRPr="000F25CF">
        <w:rPr>
          <w:rFonts w:asciiTheme="minorBidi" w:hAnsiTheme="minorBidi" w:hint="cs"/>
          <w:rtl/>
        </w:rPr>
        <w:t xml:space="preserve">לאחר </w:t>
      </w:r>
      <w:r w:rsidR="00553408">
        <w:rPr>
          <w:rFonts w:asciiTheme="minorBidi" w:hAnsiTheme="minorBidi" w:hint="cs"/>
          <w:rtl/>
        </w:rPr>
        <w:t xml:space="preserve">סיום התקנת יחידת הקצה על ההידרנט- </w:t>
      </w:r>
      <w:r w:rsidRPr="000F25CF">
        <w:rPr>
          <w:rFonts w:asciiTheme="minorBidi" w:hAnsiTheme="minorBidi" w:hint="cs"/>
          <w:rtl/>
        </w:rPr>
        <w:t xml:space="preserve"> הכרטיס ישלח אות וחיים ולחץ צינור</w:t>
      </w:r>
      <w:r w:rsidR="00553408">
        <w:rPr>
          <w:rFonts w:asciiTheme="minorBidi" w:hAnsiTheme="minorBidi" w:hint="cs"/>
          <w:rtl/>
        </w:rPr>
        <w:t xml:space="preserve"> למערכת</w:t>
      </w:r>
      <w:ins w:id="26" w:author="User" w:date="2019-10-10T15:08:00Z">
        <w:r w:rsidR="0013582D">
          <w:rPr>
            <w:rFonts w:asciiTheme="minorBidi" w:hAnsiTheme="minorBidi" w:hint="cs"/>
            <w:rtl/>
          </w:rPr>
          <w:t xml:space="preserve"> </w:t>
        </w:r>
        <w:del w:id="27" w:author="rili levavi" w:date="2019-10-15T08:30:00Z">
          <w:r w:rsidR="0013582D" w:rsidDel="0058573B">
            <w:rPr>
              <w:rFonts w:asciiTheme="minorBidi" w:hAnsiTheme="minorBidi" w:hint="cs"/>
              <w:rtl/>
            </w:rPr>
            <w:delText>(ההידרנט עובר למצב פעיל</w:delText>
          </w:r>
        </w:del>
      </w:ins>
      <w:ins w:id="28" w:author="User" w:date="2019-10-10T15:09:00Z">
        <w:del w:id="29" w:author="rili levavi" w:date="2019-10-15T08:30:00Z">
          <w:r w:rsidR="0013582D" w:rsidDel="0058573B">
            <w:rPr>
              <w:rFonts w:asciiTheme="minorBidi" w:hAnsiTheme="minorBidi" w:hint="cs"/>
              <w:rtl/>
            </w:rPr>
            <w:delText xml:space="preserve">, </w:delText>
          </w:r>
        </w:del>
      </w:ins>
    </w:p>
    <w:p w14:paraId="54006AC5" w14:textId="557FF5EE" w:rsidR="008C6CB7" w:rsidRPr="000F25CF" w:rsidRDefault="008C6CB7" w:rsidP="0058573B">
      <w:pPr>
        <w:pStyle w:val="ListParagraph"/>
        <w:numPr>
          <w:ilvl w:val="0"/>
          <w:numId w:val="11"/>
        </w:numPr>
        <w:rPr>
          <w:rFonts w:asciiTheme="minorBidi" w:hAnsiTheme="minorBidi"/>
        </w:rPr>
      </w:pPr>
      <w:r w:rsidRPr="000F25CF">
        <w:rPr>
          <w:rFonts w:asciiTheme="minorBidi" w:hAnsiTheme="minorBidi" w:hint="cs"/>
          <w:rtl/>
        </w:rPr>
        <w:t xml:space="preserve">לאחר קבלת </w:t>
      </w:r>
      <w:del w:id="30" w:author="rili levavi" w:date="2019-10-15T08:30:00Z">
        <w:r w:rsidRPr="000F25CF" w:rsidDel="0058573B">
          <w:rPr>
            <w:rFonts w:asciiTheme="minorBidi" w:hAnsiTheme="minorBidi" w:hint="cs"/>
            <w:rtl/>
          </w:rPr>
          <w:delText xml:space="preserve">הלחץ </w:delText>
        </w:r>
      </w:del>
      <w:ins w:id="31" w:author="rili levavi" w:date="2019-10-15T08:32:00Z">
        <w:r w:rsidR="0058573B">
          <w:rPr>
            <w:rFonts w:asciiTheme="minorBidi" w:hAnsiTheme="minorBidi" w:hint="cs"/>
            <w:rtl/>
          </w:rPr>
          <w:t>אות חיים</w:t>
        </w:r>
      </w:ins>
      <w:ins w:id="32" w:author="rili levavi" w:date="2019-10-15T08:31:00Z">
        <w:r w:rsidR="0058573B">
          <w:rPr>
            <w:rFonts w:asciiTheme="minorBidi" w:hAnsiTheme="minorBidi" w:hint="cs"/>
            <w:rtl/>
          </w:rPr>
          <w:t xml:space="preserve"> מיחידת הקצה</w:t>
        </w:r>
      </w:ins>
      <w:ins w:id="33" w:author="rili levavi" w:date="2019-10-15T08:30:00Z">
        <w:r w:rsidR="0058573B" w:rsidRPr="000F25CF">
          <w:rPr>
            <w:rFonts w:asciiTheme="minorBidi" w:hAnsiTheme="minorBidi" w:hint="cs"/>
            <w:rtl/>
          </w:rPr>
          <w:t xml:space="preserve"> </w:t>
        </w:r>
      </w:ins>
      <w:del w:id="34" w:author="rili levavi" w:date="2019-10-15T08:30:00Z">
        <w:r w:rsidRPr="000F25CF" w:rsidDel="0058573B">
          <w:rPr>
            <w:rFonts w:asciiTheme="minorBidi" w:hAnsiTheme="minorBidi" w:hint="cs"/>
            <w:rtl/>
          </w:rPr>
          <w:delText>בצינור</w:delText>
        </w:r>
      </w:del>
      <w:r w:rsidRPr="000F25CF">
        <w:rPr>
          <w:rFonts w:asciiTheme="minorBidi" w:hAnsiTheme="minorBidi" w:hint="cs"/>
          <w:rtl/>
        </w:rPr>
        <w:t>- המערכת תשנה מיידית ואוטומטית את סטטוס ההידרנט לסטטוס פעיל.</w:t>
      </w:r>
      <w:ins w:id="35" w:author="User" w:date="2019-10-10T15:10:00Z">
        <w:r w:rsidR="0013582D">
          <w:rPr>
            <w:rFonts w:asciiTheme="minorBidi" w:hAnsiTheme="minorBidi" w:hint="cs"/>
            <w:rtl/>
          </w:rPr>
          <w:t xml:space="preserve"> </w:t>
        </w:r>
        <w:del w:id="36" w:author="rili levavi" w:date="2019-10-15T08:31:00Z">
          <w:r w:rsidR="0013582D" w:rsidDel="0058573B">
            <w:rPr>
              <w:rFonts w:asciiTheme="minorBidi" w:hAnsiTheme="minorBidi" w:hint="cs"/>
              <w:rtl/>
            </w:rPr>
            <w:delText>(המשפט הופך ללא רלוונטי, סטטוס פעיל - אין התניה במדידת לחץ)</w:delText>
          </w:r>
        </w:del>
      </w:ins>
    </w:p>
    <w:p w14:paraId="2F0CE89A" w14:textId="77777777" w:rsidR="008C6CB7" w:rsidRPr="000F25CF" w:rsidRDefault="008C6CB7" w:rsidP="000F25CF">
      <w:pPr>
        <w:pStyle w:val="ListParagraph"/>
        <w:numPr>
          <w:ilvl w:val="0"/>
          <w:numId w:val="11"/>
        </w:numPr>
        <w:rPr>
          <w:rFonts w:asciiTheme="minorBidi" w:hAnsiTheme="minorBidi"/>
        </w:rPr>
      </w:pPr>
      <w:r w:rsidRPr="000F25CF">
        <w:rPr>
          <w:rFonts w:asciiTheme="minorBidi" w:hAnsiTheme="minorBidi" w:hint="cs"/>
          <w:rtl/>
        </w:rPr>
        <w:t xml:space="preserve">שינוי הסטטוס הוא החיווי אותו יקבל המתקין </w:t>
      </w:r>
      <w:r w:rsidRPr="000F25CF">
        <w:rPr>
          <w:rFonts w:asciiTheme="minorBidi" w:hAnsiTheme="minorBidi"/>
          <w:rtl/>
        </w:rPr>
        <w:t>–</w:t>
      </w:r>
      <w:r w:rsidRPr="000F25CF">
        <w:rPr>
          <w:rFonts w:asciiTheme="minorBidi" w:hAnsiTheme="minorBidi" w:hint="cs"/>
          <w:rtl/>
        </w:rPr>
        <w:t xml:space="preserve"> במטרה לוודא שההתקנה הצליחה ויש קשר בין הכרטיס למערכת.</w:t>
      </w:r>
      <w:ins w:id="37" w:author="User" w:date="2019-10-10T15:09:00Z">
        <w:r w:rsidR="0013582D">
          <w:rPr>
            <w:rFonts w:asciiTheme="minorBidi" w:hAnsiTheme="minorBidi" w:hint="cs"/>
            <w:rtl/>
          </w:rPr>
          <w:t xml:space="preserve"> </w:t>
        </w:r>
      </w:ins>
    </w:p>
    <w:p w14:paraId="1D44180A" w14:textId="77777777" w:rsidR="008C6CB7" w:rsidRPr="000F25CF" w:rsidRDefault="008C6CB7" w:rsidP="000F25CF">
      <w:pPr>
        <w:pStyle w:val="ListParagraph"/>
        <w:numPr>
          <w:ilvl w:val="0"/>
          <w:numId w:val="11"/>
        </w:numPr>
        <w:rPr>
          <w:rFonts w:asciiTheme="minorBidi" w:hAnsiTheme="minorBidi"/>
        </w:rPr>
      </w:pPr>
      <w:r w:rsidRPr="000F25CF">
        <w:rPr>
          <w:rFonts w:asciiTheme="minorBidi" w:hAnsiTheme="minorBidi" w:hint="cs"/>
          <w:rtl/>
        </w:rPr>
        <w:t>טיפול בתקלות התקנה- יתבצע ע"י המתקין מול האחראים ליחידות הקצה</w:t>
      </w:r>
    </w:p>
    <w:p w14:paraId="585B0508" w14:textId="77777777" w:rsidR="008C6CB7" w:rsidRDefault="008C6CB7" w:rsidP="000F25CF">
      <w:pPr>
        <w:pStyle w:val="ListParagraph"/>
        <w:numPr>
          <w:ilvl w:val="0"/>
          <w:numId w:val="11"/>
        </w:numPr>
        <w:rPr>
          <w:rFonts w:asciiTheme="minorBidi" w:hAnsiTheme="minorBidi"/>
        </w:rPr>
      </w:pPr>
      <w:r w:rsidRPr="000F25CF">
        <w:rPr>
          <w:rFonts w:asciiTheme="minorBidi" w:hAnsiTheme="minorBidi" w:hint="cs"/>
          <w:rtl/>
        </w:rPr>
        <w:t>הטיפול בתקלות עדכון הסטטוס- יתבצע מול עמית בית קום.</w:t>
      </w:r>
    </w:p>
    <w:p w14:paraId="36DCF619" w14:textId="77777777" w:rsidR="00F54297" w:rsidRDefault="00F54297" w:rsidP="00F54297">
      <w:pPr>
        <w:pStyle w:val="Heading3"/>
        <w:rPr>
          <w:rtl/>
        </w:rPr>
      </w:pPr>
      <w:bookmarkStart w:id="38" w:name="_Toc8713291"/>
      <w:r>
        <w:rPr>
          <w:rFonts w:hint="cs"/>
          <w:rtl/>
        </w:rPr>
        <w:t>שינויים ליחידות קיימות</w:t>
      </w:r>
      <w:bookmarkEnd w:id="38"/>
    </w:p>
    <w:p w14:paraId="55D9F007" w14:textId="6E2FCD3A" w:rsidR="00F54297" w:rsidRDefault="00F54297" w:rsidP="00FF2416">
      <w:pPr>
        <w:rPr>
          <w:rFonts w:asciiTheme="minorBidi" w:hAnsiTheme="minorBidi"/>
          <w:rtl/>
        </w:rPr>
      </w:pPr>
      <w:r>
        <w:rPr>
          <w:rFonts w:asciiTheme="minorBidi" w:hAnsiTheme="minorBidi" w:hint="cs"/>
          <w:rtl/>
        </w:rPr>
        <w:t xml:space="preserve">בכל פעם שמתקין צריך לטפל </w:t>
      </w:r>
      <w:r w:rsidR="0013582D">
        <w:rPr>
          <w:rFonts w:asciiTheme="minorBidi" w:hAnsiTheme="minorBidi" w:hint="cs"/>
          <w:rtl/>
        </w:rPr>
        <w:t xml:space="preserve">בשינוי </w:t>
      </w:r>
      <w:r>
        <w:rPr>
          <w:rFonts w:asciiTheme="minorBidi" w:hAnsiTheme="minorBidi" w:hint="cs"/>
          <w:rtl/>
        </w:rPr>
        <w:t xml:space="preserve"> מיקום יחידות הקצה- הוא ישנה את הסטטוס של היחידה ללא פעיל.</w:t>
      </w:r>
    </w:p>
    <w:p w14:paraId="24DA194E" w14:textId="77777777" w:rsidR="00F54297" w:rsidRDefault="00F54297" w:rsidP="00F54297">
      <w:pPr>
        <w:rPr>
          <w:rFonts w:asciiTheme="minorBidi" w:hAnsiTheme="minorBidi"/>
          <w:rtl/>
        </w:rPr>
      </w:pPr>
      <w:r>
        <w:rPr>
          <w:rFonts w:asciiTheme="minorBidi" w:hAnsiTheme="minorBidi" w:hint="cs"/>
          <w:rtl/>
        </w:rPr>
        <w:t>המערכת תבדוק את סטטוס ההידרנט</w:t>
      </w:r>
    </w:p>
    <w:p w14:paraId="5E099A3A" w14:textId="77777777" w:rsidR="00F54297" w:rsidRPr="00F54297" w:rsidRDefault="00F54297" w:rsidP="00F54297">
      <w:pPr>
        <w:pStyle w:val="ListParagraph"/>
        <w:numPr>
          <w:ilvl w:val="0"/>
          <w:numId w:val="39"/>
        </w:numPr>
        <w:rPr>
          <w:rFonts w:asciiTheme="minorBidi" w:hAnsiTheme="minorBidi"/>
          <w:rtl/>
        </w:rPr>
      </w:pPr>
      <w:r w:rsidRPr="00F54297">
        <w:rPr>
          <w:rFonts w:asciiTheme="minorBidi" w:hAnsiTheme="minorBidi" w:hint="cs"/>
          <w:rtl/>
        </w:rPr>
        <w:t>בכל פעם שיתקבל אות חיים- המערכת תבדוק את סטטוס ההידרנט.</w:t>
      </w:r>
    </w:p>
    <w:p w14:paraId="316E9B8E" w14:textId="77777777" w:rsidR="00F54297" w:rsidRPr="00F54297" w:rsidRDefault="00F54297" w:rsidP="00F54297">
      <w:pPr>
        <w:pStyle w:val="ListParagraph"/>
        <w:numPr>
          <w:ilvl w:val="0"/>
          <w:numId w:val="39"/>
        </w:numPr>
        <w:rPr>
          <w:rFonts w:asciiTheme="minorBidi" w:hAnsiTheme="minorBidi"/>
          <w:rtl/>
        </w:rPr>
      </w:pPr>
      <w:r w:rsidRPr="00F54297">
        <w:rPr>
          <w:rFonts w:asciiTheme="minorBidi" w:hAnsiTheme="minorBidi" w:hint="cs"/>
          <w:rtl/>
        </w:rPr>
        <w:t>אם הסטטוס יהיה לא פעיל- היא תשנה את הסטטוס לפעיל.</w:t>
      </w:r>
      <w:r w:rsidR="0013582D">
        <w:rPr>
          <w:rFonts w:asciiTheme="minorBidi" w:hAnsiTheme="minorBidi" w:hint="cs"/>
          <w:rtl/>
        </w:rPr>
        <w:t xml:space="preserve"> </w:t>
      </w:r>
      <w:r w:rsidRPr="00F54297">
        <w:rPr>
          <w:rFonts w:asciiTheme="minorBidi" w:hAnsiTheme="minorBidi" w:hint="cs"/>
          <w:rtl/>
        </w:rPr>
        <w:t xml:space="preserve"> </w:t>
      </w:r>
    </w:p>
    <w:p w14:paraId="7B52736B" w14:textId="77777777" w:rsidR="008C6CB7" w:rsidRPr="00174C1C" w:rsidRDefault="000F25CF" w:rsidP="00A739F7">
      <w:pPr>
        <w:pStyle w:val="Heading3"/>
        <w:ind w:left="1152"/>
        <w:rPr>
          <w:rtl/>
        </w:rPr>
      </w:pPr>
      <w:bookmarkStart w:id="39" w:name="_תהליך_ניהול_גרסאות"/>
      <w:bookmarkStart w:id="40" w:name="_Toc8713292"/>
      <w:bookmarkEnd w:id="39"/>
      <w:r w:rsidRPr="00174C1C">
        <w:rPr>
          <w:rFonts w:asciiTheme="minorBidi" w:hAnsiTheme="minorBidi" w:cstheme="minorBidi" w:hint="cs"/>
          <w:rtl/>
        </w:rPr>
        <w:lastRenderedPageBreak/>
        <w:t>תהליך ניהול גרסאות</w:t>
      </w:r>
      <w:bookmarkEnd w:id="40"/>
    </w:p>
    <w:p w14:paraId="2522D219" w14:textId="77777777" w:rsidR="00C411FF" w:rsidRPr="00174C1C" w:rsidRDefault="000F25CF" w:rsidP="00C411FF">
      <w:pPr>
        <w:rPr>
          <w:rFonts w:asciiTheme="minorBidi" w:hAnsiTheme="minorBidi"/>
          <w:rtl/>
        </w:rPr>
      </w:pPr>
      <w:r w:rsidRPr="00174C1C">
        <w:rPr>
          <w:rFonts w:asciiTheme="minorBidi" w:hAnsiTheme="minorBidi" w:hint="cs"/>
          <w:rtl/>
        </w:rPr>
        <w:t xml:space="preserve">המערכת </w:t>
      </w:r>
      <w:r w:rsidR="00C411FF" w:rsidRPr="00174C1C">
        <w:rPr>
          <w:rFonts w:asciiTheme="minorBidi" w:hAnsiTheme="minorBidi" w:hint="cs"/>
          <w:rtl/>
        </w:rPr>
        <w:t xml:space="preserve">תשמור את גרסאות הקושחה בענן. העדכון יכלול את מספר הגרסה ואת נתוני העדכון.  התהליך יאפשר בדיקה של הגרסה המותקנת בכל יחידת קצה. באחריות יחידת הקצה לנהל את עדכון הגרסאות. </w:t>
      </w:r>
    </w:p>
    <w:p w14:paraId="43E2D73B" w14:textId="77777777" w:rsidR="00C411FF" w:rsidRPr="00174C1C" w:rsidRDefault="00C411FF" w:rsidP="00C411FF">
      <w:pPr>
        <w:rPr>
          <w:rFonts w:asciiTheme="minorBidi" w:hAnsiTheme="minorBidi"/>
          <w:rtl/>
        </w:rPr>
      </w:pPr>
      <w:r w:rsidRPr="00174C1C">
        <w:rPr>
          <w:rFonts w:asciiTheme="minorBidi" w:hAnsiTheme="minorBidi" w:hint="cs"/>
          <w:rtl/>
        </w:rPr>
        <w:t xml:space="preserve">להלן תהליך ניהול הגרסה. </w:t>
      </w:r>
    </w:p>
    <w:p w14:paraId="7067DD94" w14:textId="77777777" w:rsidR="00C411FF" w:rsidRPr="00174C1C" w:rsidRDefault="00C411FF" w:rsidP="00C411FF">
      <w:pPr>
        <w:rPr>
          <w:rFonts w:asciiTheme="minorBidi" w:hAnsiTheme="minorBidi"/>
          <w:rtl/>
        </w:rPr>
      </w:pPr>
      <w:r w:rsidRPr="00174C1C">
        <w:rPr>
          <w:rFonts w:asciiTheme="minorBidi" w:hAnsiTheme="minorBidi" w:hint="cs"/>
          <w:rtl/>
        </w:rPr>
        <w:t>בכל עדכון גרסה ישלח למערכת המידע מספר הגרסה ופרטי העדכון. הנתונים יישמרו בענן.</w:t>
      </w:r>
    </w:p>
    <w:p w14:paraId="5BAC6D3A" w14:textId="314383DE" w:rsidR="000F25CF" w:rsidRPr="00174C1C" w:rsidRDefault="00C411FF" w:rsidP="00EA1637">
      <w:pPr>
        <w:rPr>
          <w:rFonts w:asciiTheme="minorBidi" w:hAnsiTheme="minorBidi"/>
          <w:rtl/>
        </w:rPr>
      </w:pPr>
      <w:r w:rsidRPr="00174C1C">
        <w:rPr>
          <w:rFonts w:asciiTheme="minorBidi" w:hAnsiTheme="minorBidi" w:hint="cs"/>
          <w:rtl/>
        </w:rPr>
        <w:t xml:space="preserve">אחת </w:t>
      </w:r>
      <w:del w:id="41" w:author="User" w:date="2019-10-10T15:19:00Z">
        <w:r w:rsidRPr="00174C1C" w:rsidDel="00803825">
          <w:rPr>
            <w:rFonts w:asciiTheme="minorBidi" w:hAnsiTheme="minorBidi" w:hint="cs"/>
            <w:rtl/>
          </w:rPr>
          <w:delText>ליום</w:delText>
        </w:r>
      </w:del>
      <w:ins w:id="42" w:author="User" w:date="2019-10-10T15:22:00Z">
        <w:r w:rsidR="00803825">
          <w:rPr>
            <w:rFonts w:asciiTheme="minorBidi" w:hAnsiTheme="minorBidi" w:hint="cs"/>
            <w:rtl/>
          </w:rPr>
          <w:t xml:space="preserve"> לחודש </w:t>
        </w:r>
      </w:ins>
      <w:ins w:id="43" w:author="rili levavi" w:date="2019-10-15T08:32:00Z">
        <w:r w:rsidR="00EA1637">
          <w:rPr>
            <w:rFonts w:asciiTheme="minorBidi" w:hAnsiTheme="minorBidi" w:hint="cs"/>
            <w:rtl/>
          </w:rPr>
          <w:t xml:space="preserve">(דובר על אחת ליום- כדי שאם </w:t>
        </w:r>
      </w:ins>
      <w:ins w:id="44" w:author="rili levavi" w:date="2019-10-15T08:33:00Z">
        <w:r w:rsidR="00EA1637">
          <w:rPr>
            <w:rFonts w:asciiTheme="minorBidi" w:hAnsiTheme="minorBidi" w:hint="cs"/>
            <w:rtl/>
          </w:rPr>
          <w:t>העדכון</w:t>
        </w:r>
      </w:ins>
      <w:ins w:id="45" w:author="rili levavi" w:date="2019-10-15T08:32:00Z">
        <w:r w:rsidR="00EA1637">
          <w:rPr>
            <w:rFonts w:asciiTheme="minorBidi" w:hAnsiTheme="minorBidi" w:hint="cs"/>
            <w:rtl/>
          </w:rPr>
          <w:t xml:space="preserve"> לא עובר ליחידת </w:t>
        </w:r>
      </w:ins>
      <w:ins w:id="46" w:author="rili levavi" w:date="2019-10-15T08:33:00Z">
        <w:r w:rsidR="00EA1637">
          <w:rPr>
            <w:rFonts w:asciiTheme="minorBidi" w:hAnsiTheme="minorBidi" w:hint="cs"/>
            <w:rtl/>
          </w:rPr>
          <w:t>הקצה- ניתן יהיה לתקן</w:t>
        </w:r>
      </w:ins>
      <w:ins w:id="47" w:author="rili levavi" w:date="2019-10-15T08:32:00Z">
        <w:r w:rsidR="00EA1637">
          <w:rPr>
            <w:rFonts w:asciiTheme="minorBidi" w:hAnsiTheme="minorBidi" w:hint="cs"/>
            <w:rtl/>
          </w:rPr>
          <w:t xml:space="preserve">) </w:t>
        </w:r>
      </w:ins>
      <w:del w:id="48" w:author="User" w:date="2019-10-10T15:19:00Z">
        <w:r w:rsidRPr="00174C1C" w:rsidDel="00803825">
          <w:rPr>
            <w:rFonts w:asciiTheme="minorBidi" w:hAnsiTheme="minorBidi" w:hint="cs"/>
            <w:rtl/>
          </w:rPr>
          <w:delText xml:space="preserve"> </w:delText>
        </w:r>
      </w:del>
      <w:r w:rsidRPr="00174C1C">
        <w:rPr>
          <w:rFonts w:asciiTheme="minorBidi" w:hAnsiTheme="minorBidi" w:hint="cs"/>
          <w:rtl/>
        </w:rPr>
        <w:t xml:space="preserve">תשלח בקשה מכל יחידת קצה לקבלת מספר הגרסה. המקרים בהם מספר הגרסה המותקן ביחידת הקצה לא יהיה זהה למספר הגרסה שנשלח ליחידת הקצה, תעדכן יחידת הקצה את הגרסה האחרונה.  </w:t>
      </w:r>
    </w:p>
    <w:p w14:paraId="00E72AA8" w14:textId="77ED74E7" w:rsidR="00C411FF" w:rsidRDefault="00C411FF" w:rsidP="00C411FF">
      <w:pPr>
        <w:rPr>
          <w:rFonts w:asciiTheme="minorBidi" w:hAnsiTheme="minorBidi"/>
          <w:rtl/>
        </w:rPr>
      </w:pPr>
      <w:r w:rsidRPr="00174C1C">
        <w:rPr>
          <w:rFonts w:asciiTheme="minorBidi" w:hAnsiTheme="minorBidi" w:hint="cs"/>
          <w:rtl/>
        </w:rPr>
        <w:t>תהליך העברת נתוני ה</w:t>
      </w:r>
      <w:r w:rsidR="002E3851">
        <w:rPr>
          <w:rFonts w:asciiTheme="minorBidi" w:hAnsiTheme="minorBidi" w:hint="cs"/>
          <w:rtl/>
        </w:rPr>
        <w:t>גי</w:t>
      </w:r>
      <w:r w:rsidRPr="00174C1C">
        <w:rPr>
          <w:rFonts w:asciiTheme="minorBidi" w:hAnsiTheme="minorBidi" w:hint="cs"/>
          <w:rtl/>
        </w:rPr>
        <w:t>רסה ממערכות הקושחה ייקבע בין הצוותים הטכניים.</w:t>
      </w:r>
    </w:p>
    <w:p w14:paraId="3F5C27AD" w14:textId="77777777" w:rsidR="004B6DEA" w:rsidRDefault="004B6DEA" w:rsidP="00C411FF">
      <w:pPr>
        <w:rPr>
          <w:rFonts w:asciiTheme="minorBidi" w:hAnsiTheme="minorBidi"/>
          <w:rtl/>
        </w:rPr>
      </w:pPr>
    </w:p>
    <w:p w14:paraId="4D6AFDFA" w14:textId="17A08458" w:rsidR="00431621" w:rsidRDefault="00431621" w:rsidP="00EA1637">
      <w:pPr>
        <w:pStyle w:val="Heading3"/>
        <w:ind w:left="1152"/>
        <w:rPr>
          <w:rFonts w:eastAsia="Times New Roman"/>
          <w:rtl/>
        </w:rPr>
      </w:pPr>
      <w:bookmarkStart w:id="49" w:name="_Toc8713293"/>
      <w:r>
        <w:rPr>
          <w:rFonts w:eastAsia="Times New Roman" w:hint="cs"/>
          <w:rtl/>
        </w:rPr>
        <w:t xml:space="preserve">ניהול </w:t>
      </w:r>
      <w:r w:rsidR="008B4F0F">
        <w:rPr>
          <w:rFonts w:eastAsia="Times New Roman" w:hint="cs"/>
          <w:rtl/>
        </w:rPr>
        <w:t>ערכי</w:t>
      </w:r>
      <w:r>
        <w:rPr>
          <w:rFonts w:eastAsia="Times New Roman" w:hint="cs"/>
          <w:rtl/>
        </w:rPr>
        <w:t xml:space="preserve"> לחץ צינור</w:t>
      </w:r>
      <w:r w:rsidR="00A41D90">
        <w:rPr>
          <w:rFonts w:eastAsia="Times New Roman" w:hint="cs"/>
          <w:rtl/>
        </w:rPr>
        <w:t xml:space="preserve"> </w:t>
      </w:r>
      <w:r w:rsidR="00375E5C">
        <w:rPr>
          <w:rFonts w:eastAsia="Times New Roman" w:hint="cs"/>
          <w:rtl/>
        </w:rPr>
        <w:t>+ זמן מערכת</w:t>
      </w:r>
      <w:bookmarkEnd w:id="49"/>
      <w:ins w:id="50" w:author="User" w:date="2019-10-10T15:27:00Z">
        <w:r w:rsidR="00803825">
          <w:rPr>
            <w:rFonts w:eastAsia="Times New Roman" w:hint="cs"/>
            <w:rtl/>
          </w:rPr>
          <w:t xml:space="preserve"> </w:t>
        </w:r>
        <w:r w:rsidR="00803825">
          <w:rPr>
            <w:rFonts w:eastAsia="Times New Roman"/>
            <w:rtl/>
          </w:rPr>
          <w:t>–</w:t>
        </w:r>
        <w:r w:rsidR="00803825">
          <w:rPr>
            <w:rFonts w:eastAsia="Times New Roman" w:hint="cs"/>
            <w:rtl/>
          </w:rPr>
          <w:t xml:space="preserve"> סעיף זה לא ברור מנוגד לתפיסת ההפעלה . הנתונים אמורים לזרום </w:t>
        </w:r>
      </w:ins>
      <w:ins w:id="51" w:author="User" w:date="2019-10-10T15:28:00Z">
        <w:r w:rsidR="00803825">
          <w:rPr>
            <w:rFonts w:eastAsia="Times New Roman" w:hint="cs"/>
            <w:rtl/>
          </w:rPr>
          <w:t xml:space="preserve">מיחדת </w:t>
        </w:r>
        <w:r w:rsidR="00B90E93">
          <w:rPr>
            <w:rFonts w:eastAsia="Times New Roman" w:hint="cs"/>
            <w:rtl/>
          </w:rPr>
          <w:t xml:space="preserve">הקצה </w:t>
        </w:r>
        <w:r w:rsidR="00803825">
          <w:rPr>
            <w:rFonts w:eastAsia="Times New Roman" w:hint="cs"/>
            <w:rtl/>
          </w:rPr>
          <w:t xml:space="preserve">לענן </w:t>
        </w:r>
        <w:r w:rsidR="00B90E93">
          <w:rPr>
            <w:rFonts w:eastAsia="Times New Roman" w:hint="cs"/>
            <w:rtl/>
          </w:rPr>
          <w:t xml:space="preserve">, לא ברור תהליך העדכון מהענן ליחידת הקצה!! </w:t>
        </w:r>
      </w:ins>
      <w:ins w:id="52" w:author="rili levavi" w:date="2019-10-15T08:33:00Z">
        <w:r w:rsidR="00EA1637">
          <w:rPr>
            <w:rFonts w:eastAsia="Times New Roman" w:hint="cs"/>
            <w:rtl/>
          </w:rPr>
          <w:t xml:space="preserve">על זה דברנו בהרחבה בישיבה- אנחנו </w:t>
        </w:r>
      </w:ins>
      <w:ins w:id="53" w:author="rili levavi" w:date="2019-10-15T08:34:00Z">
        <w:r w:rsidR="00EA1637">
          <w:rPr>
            <w:rFonts w:eastAsia="Times New Roman" w:hint="cs"/>
            <w:rtl/>
          </w:rPr>
          <w:t>צריכים לעדכן את יחידת הקצה בכל השינויים.</w:t>
        </w:r>
      </w:ins>
    </w:p>
    <w:p w14:paraId="1C9E34DE" w14:textId="066ED885" w:rsidR="006545A6" w:rsidRDefault="00EF2382" w:rsidP="005F529E">
      <w:pPr>
        <w:shd w:val="clear" w:color="auto" w:fill="FFFFFF"/>
        <w:rPr>
          <w:rFonts w:ascii="Arial" w:eastAsia="Times New Roman" w:hAnsi="Arial" w:cs="Arial"/>
          <w:color w:val="222222"/>
          <w:rtl/>
        </w:rPr>
      </w:pPr>
      <w:r w:rsidRPr="00431621">
        <w:rPr>
          <w:rFonts w:ascii="Arial" w:eastAsia="Times New Roman" w:hAnsi="Arial" w:cs="Arial" w:hint="cs"/>
          <w:color w:val="222222"/>
          <w:rtl/>
        </w:rPr>
        <w:t xml:space="preserve">יחידת </w:t>
      </w:r>
      <w:r w:rsidR="00EA1637" w:rsidRPr="00431621">
        <w:rPr>
          <w:rFonts w:ascii="Arial" w:eastAsia="Times New Roman" w:hAnsi="Arial" w:cs="Arial" w:hint="cs"/>
          <w:color w:val="222222"/>
          <w:rtl/>
        </w:rPr>
        <w:t>ה</w:t>
      </w:r>
      <w:r w:rsidRPr="00431621">
        <w:rPr>
          <w:rFonts w:ascii="Arial" w:eastAsia="Times New Roman" w:hAnsi="Arial" w:cs="Arial" w:hint="cs"/>
          <w:color w:val="222222"/>
          <w:rtl/>
        </w:rPr>
        <w:t xml:space="preserve">קצה פונה פעם ביממה למתן אות חיים </w:t>
      </w:r>
      <w:del w:id="54" w:author="rili levavi" w:date="2019-10-15T13:59:00Z">
        <w:r w:rsidR="006545A6" w:rsidDel="005F529E">
          <w:rPr>
            <w:rFonts w:ascii="Arial" w:eastAsia="Times New Roman" w:hAnsi="Arial" w:cs="Arial" w:hint="cs"/>
            <w:color w:val="222222"/>
            <w:rtl/>
          </w:rPr>
          <w:delText xml:space="preserve">בבקשה </w:delText>
        </w:r>
      </w:del>
      <w:ins w:id="55" w:author="rili levavi" w:date="2019-10-15T13:59:00Z">
        <w:r w:rsidR="005F529E">
          <w:rPr>
            <w:rFonts w:ascii="Arial" w:eastAsia="Times New Roman" w:hAnsi="Arial" w:cs="Arial" w:hint="cs"/>
            <w:color w:val="222222"/>
            <w:rtl/>
          </w:rPr>
          <w:t>ו</w:t>
        </w:r>
        <w:r w:rsidR="005F529E">
          <w:rPr>
            <w:rFonts w:ascii="Arial" w:eastAsia="Times New Roman" w:hAnsi="Arial" w:cs="Arial" w:hint="cs"/>
            <w:color w:val="222222"/>
            <w:rtl/>
          </w:rPr>
          <w:t xml:space="preserve">בקשה </w:t>
        </w:r>
      </w:ins>
      <w:r w:rsidR="006545A6">
        <w:rPr>
          <w:rFonts w:ascii="Arial" w:eastAsia="Times New Roman" w:hAnsi="Arial" w:cs="Arial" w:hint="cs"/>
          <w:color w:val="222222"/>
          <w:rtl/>
        </w:rPr>
        <w:t>לקבל ערכי פרמטרים.</w:t>
      </w:r>
    </w:p>
    <w:p w14:paraId="7C5EE257" w14:textId="77777777" w:rsidR="00EF2382" w:rsidRPr="00431621" w:rsidRDefault="006545A6" w:rsidP="00A739F7">
      <w:pPr>
        <w:shd w:val="clear" w:color="auto" w:fill="FFFFFF"/>
        <w:rPr>
          <w:rFonts w:ascii="Arial" w:eastAsia="Times New Roman" w:hAnsi="Arial" w:cs="Arial"/>
          <w:color w:val="222222"/>
          <w:rtl/>
        </w:rPr>
      </w:pPr>
      <w:r>
        <w:rPr>
          <w:rFonts w:ascii="Arial" w:eastAsia="Times New Roman" w:hAnsi="Arial" w:cs="Arial" w:hint="cs"/>
          <w:color w:val="222222"/>
          <w:rtl/>
        </w:rPr>
        <w:t xml:space="preserve">המערכת תחזיר </w:t>
      </w:r>
      <w:r w:rsidR="00EF2382" w:rsidRPr="00431621">
        <w:rPr>
          <w:rFonts w:ascii="Arial" w:eastAsia="Times New Roman" w:hAnsi="Arial" w:cs="Arial" w:hint="cs"/>
          <w:color w:val="222222"/>
          <w:rtl/>
        </w:rPr>
        <w:t>ליחידת הקצה את פרטי לחץ הצינור</w:t>
      </w:r>
      <w:r>
        <w:rPr>
          <w:rFonts w:ascii="Arial" w:eastAsia="Times New Roman" w:hAnsi="Arial" w:cs="Arial" w:hint="cs"/>
          <w:color w:val="222222"/>
          <w:rtl/>
        </w:rPr>
        <w:t xml:space="preserve"> </w:t>
      </w:r>
      <w:r w:rsidR="008B4F0F">
        <w:rPr>
          <w:rFonts w:ascii="Arial" w:eastAsia="Times New Roman" w:hAnsi="Arial" w:cs="Arial" w:hint="cs"/>
          <w:color w:val="222222"/>
          <w:rtl/>
        </w:rPr>
        <w:t xml:space="preserve">, הגרסה האחרונה (ראה </w:t>
      </w:r>
      <w:r w:rsidR="00DB301C">
        <w:rPr>
          <w:rFonts w:ascii="Arial" w:eastAsia="Times New Roman" w:hAnsi="Arial" w:cs="Arial" w:hint="cs"/>
          <w:color w:val="222222"/>
          <w:rtl/>
        </w:rPr>
        <w:t xml:space="preserve"> </w:t>
      </w:r>
      <w:hyperlink w:anchor="_תהליך_ניהול_גרסאות" w:history="1">
        <w:r w:rsidR="00DB301C" w:rsidRPr="00DB301C">
          <w:rPr>
            <w:rStyle w:val="Hyperlink"/>
            <w:rFonts w:ascii="Arial" w:eastAsia="Times New Roman" w:hAnsi="Arial" w:cs="Arial" w:hint="eastAsia"/>
            <w:rtl/>
          </w:rPr>
          <w:t>תהליך</w:t>
        </w:r>
        <w:r w:rsidR="00DB301C" w:rsidRPr="00DB301C">
          <w:rPr>
            <w:rStyle w:val="Hyperlink"/>
            <w:rFonts w:ascii="Arial" w:eastAsia="Times New Roman" w:hAnsi="Arial" w:cs="Arial"/>
            <w:rtl/>
          </w:rPr>
          <w:t xml:space="preserve"> ניהול גרסאות</w:t>
        </w:r>
      </w:hyperlink>
      <w:r w:rsidR="00E4371F">
        <w:rPr>
          <w:rFonts w:ascii="Arial" w:eastAsia="Times New Roman" w:hAnsi="Arial" w:cs="Arial" w:hint="cs"/>
          <w:color w:val="222222"/>
          <w:rtl/>
        </w:rPr>
        <w:t>)</w:t>
      </w:r>
      <w:r w:rsidR="00DB301C">
        <w:rPr>
          <w:rFonts w:ascii="Arial" w:eastAsia="Times New Roman" w:hAnsi="Arial" w:cs="Arial" w:hint="cs"/>
          <w:color w:val="222222"/>
          <w:rtl/>
        </w:rPr>
        <w:t xml:space="preserve"> </w:t>
      </w:r>
      <w:r>
        <w:rPr>
          <w:rFonts w:ascii="Arial" w:eastAsia="Times New Roman" w:hAnsi="Arial" w:cs="Arial" w:hint="cs"/>
          <w:color w:val="222222"/>
          <w:rtl/>
        </w:rPr>
        <w:t xml:space="preserve">והשעון. </w:t>
      </w:r>
    </w:p>
    <w:p w14:paraId="5F1E1E90" w14:textId="77777777" w:rsidR="00EF2382" w:rsidRDefault="00EF2382" w:rsidP="00431621">
      <w:pPr>
        <w:pStyle w:val="ListParagraph"/>
        <w:numPr>
          <w:ilvl w:val="1"/>
          <w:numId w:val="22"/>
        </w:numPr>
        <w:shd w:val="clear" w:color="auto" w:fill="FFFFFF"/>
        <w:spacing w:after="0" w:line="240" w:lineRule="auto"/>
        <w:rPr>
          <w:rFonts w:ascii="Arial" w:eastAsia="Times New Roman" w:hAnsi="Arial" w:cs="Arial"/>
          <w:color w:val="222222"/>
        </w:rPr>
      </w:pPr>
      <w:r w:rsidRPr="00431621">
        <w:rPr>
          <w:rFonts w:ascii="Arial" w:eastAsia="Times New Roman" w:hAnsi="Arial" w:cs="Arial" w:hint="cs"/>
          <w:color w:val="222222"/>
          <w:rtl/>
        </w:rPr>
        <w:t>תאריך ושעה</w:t>
      </w:r>
    </w:p>
    <w:p w14:paraId="21875700" w14:textId="77777777" w:rsidR="00431621" w:rsidRDefault="00431621" w:rsidP="00876BAE">
      <w:pPr>
        <w:pStyle w:val="ListParagraph"/>
        <w:numPr>
          <w:ilvl w:val="1"/>
          <w:numId w:val="22"/>
        </w:numPr>
        <w:shd w:val="clear" w:color="auto" w:fill="FFFFFF"/>
        <w:spacing w:after="0" w:line="240" w:lineRule="auto"/>
        <w:rPr>
          <w:rFonts w:ascii="Arial" w:eastAsia="Times New Roman" w:hAnsi="Arial" w:cs="Arial"/>
          <w:color w:val="222222"/>
        </w:rPr>
      </w:pPr>
      <w:r>
        <w:rPr>
          <w:rFonts w:ascii="Arial" w:eastAsia="Times New Roman" w:hAnsi="Arial" w:cs="Arial" w:hint="cs"/>
          <w:color w:val="222222"/>
          <w:rtl/>
        </w:rPr>
        <w:t>מספר גרסה</w:t>
      </w:r>
      <w:r w:rsidR="0002322C">
        <w:rPr>
          <w:rFonts w:ascii="Arial" w:eastAsia="Times New Roman" w:hAnsi="Arial" w:cs="Arial" w:hint="cs"/>
          <w:color w:val="222222"/>
          <w:rtl/>
        </w:rPr>
        <w:t xml:space="preserve"> העדכני </w:t>
      </w:r>
    </w:p>
    <w:p w14:paraId="602168EC" w14:textId="77777777" w:rsidR="00EF2382" w:rsidRDefault="00EF2382" w:rsidP="00431621">
      <w:pPr>
        <w:pStyle w:val="ListParagraph"/>
        <w:numPr>
          <w:ilvl w:val="1"/>
          <w:numId w:val="22"/>
        </w:numPr>
        <w:shd w:val="clear" w:color="auto" w:fill="FFFFFF"/>
        <w:spacing w:after="0" w:line="240" w:lineRule="auto"/>
        <w:rPr>
          <w:rFonts w:ascii="Arial" w:eastAsia="Times New Roman" w:hAnsi="Arial" w:cs="Arial"/>
          <w:color w:val="222222"/>
        </w:rPr>
      </w:pPr>
      <w:r>
        <w:rPr>
          <w:rFonts w:ascii="Arial" w:eastAsia="Times New Roman" w:hAnsi="Arial" w:cs="Arial" w:hint="cs"/>
          <w:color w:val="222222"/>
          <w:rtl/>
        </w:rPr>
        <w:t>לחץ ערך תחתון</w:t>
      </w:r>
    </w:p>
    <w:p w14:paraId="7CC32256" w14:textId="77777777" w:rsidR="00EF2382" w:rsidRDefault="00EF2382" w:rsidP="00431621">
      <w:pPr>
        <w:pStyle w:val="ListParagraph"/>
        <w:numPr>
          <w:ilvl w:val="1"/>
          <w:numId w:val="22"/>
        </w:numPr>
        <w:shd w:val="clear" w:color="auto" w:fill="FFFFFF"/>
        <w:spacing w:after="0" w:line="240" w:lineRule="auto"/>
        <w:rPr>
          <w:rFonts w:ascii="Arial" w:eastAsia="Times New Roman" w:hAnsi="Arial" w:cs="Arial"/>
          <w:color w:val="222222"/>
        </w:rPr>
      </w:pPr>
      <w:r>
        <w:rPr>
          <w:rFonts w:ascii="Arial" w:eastAsia="Times New Roman" w:hAnsi="Arial" w:cs="Arial" w:hint="cs"/>
          <w:color w:val="222222"/>
          <w:rtl/>
        </w:rPr>
        <w:t>לחץ ערך עליון</w:t>
      </w:r>
    </w:p>
    <w:p w14:paraId="65094011" w14:textId="77777777" w:rsidR="00431621" w:rsidRDefault="00431621" w:rsidP="00480D48">
      <w:pPr>
        <w:pStyle w:val="ListParagraph"/>
        <w:numPr>
          <w:ilvl w:val="0"/>
          <w:numId w:val="20"/>
        </w:numPr>
        <w:rPr>
          <w:rFonts w:ascii="Arial" w:eastAsia="Times New Roman" w:hAnsi="Arial" w:cs="Arial"/>
          <w:color w:val="222222"/>
        </w:rPr>
      </w:pPr>
      <w:r>
        <w:rPr>
          <w:rFonts w:ascii="Arial" w:eastAsia="Times New Roman" w:hAnsi="Arial" w:cs="Arial" w:hint="cs"/>
          <w:color w:val="222222"/>
          <w:rtl/>
        </w:rPr>
        <w:t xml:space="preserve">יחידת הקצה תעדכן </w:t>
      </w:r>
      <w:r w:rsidR="00480D48">
        <w:rPr>
          <w:rFonts w:ascii="Arial" w:eastAsia="Times New Roman" w:hAnsi="Arial" w:cs="Arial" w:hint="cs"/>
          <w:color w:val="222222"/>
          <w:rtl/>
        </w:rPr>
        <w:t>בהתאם לצורך</w:t>
      </w:r>
      <w:r>
        <w:rPr>
          <w:rFonts w:ascii="Arial" w:eastAsia="Times New Roman" w:hAnsi="Arial" w:cs="Arial" w:hint="cs"/>
          <w:color w:val="222222"/>
          <w:rtl/>
        </w:rPr>
        <w:t xml:space="preserve"> את </w:t>
      </w:r>
      <w:r w:rsidR="00480D48">
        <w:rPr>
          <w:rFonts w:ascii="Arial" w:eastAsia="Times New Roman" w:hAnsi="Arial" w:cs="Arial" w:hint="cs"/>
          <w:color w:val="222222"/>
          <w:rtl/>
        </w:rPr>
        <w:t xml:space="preserve">הגרסה ביחידות הקצה, את ערכי </w:t>
      </w:r>
      <w:r>
        <w:rPr>
          <w:rFonts w:ascii="Arial" w:eastAsia="Times New Roman" w:hAnsi="Arial" w:cs="Arial" w:hint="cs"/>
          <w:color w:val="222222"/>
          <w:rtl/>
        </w:rPr>
        <w:t xml:space="preserve">הלחץ </w:t>
      </w:r>
      <w:r w:rsidR="00480D48">
        <w:rPr>
          <w:rFonts w:ascii="Arial" w:eastAsia="Times New Roman" w:hAnsi="Arial" w:cs="Arial" w:hint="cs"/>
          <w:color w:val="222222"/>
          <w:rtl/>
        </w:rPr>
        <w:t xml:space="preserve">הסטטי בצינור ואת השעון </w:t>
      </w:r>
      <w:r>
        <w:rPr>
          <w:rFonts w:ascii="Arial" w:eastAsia="Times New Roman" w:hAnsi="Arial" w:cs="Arial" w:hint="cs"/>
          <w:color w:val="222222"/>
          <w:rtl/>
        </w:rPr>
        <w:t>בהתאם למה שהועבר.</w:t>
      </w:r>
    </w:p>
    <w:p w14:paraId="2EEBABB6" w14:textId="77777777" w:rsidR="00431621" w:rsidRDefault="00431621" w:rsidP="00431621">
      <w:pPr>
        <w:shd w:val="clear" w:color="auto" w:fill="FFFFFF"/>
        <w:spacing w:after="0" w:line="240" w:lineRule="auto"/>
        <w:rPr>
          <w:rFonts w:ascii="Arial" w:eastAsia="Times New Roman" w:hAnsi="Arial" w:cs="Arial"/>
          <w:color w:val="222222"/>
          <w:rtl/>
        </w:rPr>
      </w:pPr>
    </w:p>
    <w:p w14:paraId="22272F4C" w14:textId="18F6DCAE" w:rsidR="00A646D6" w:rsidRDefault="00A646D6" w:rsidP="00A85BB5">
      <w:pPr>
        <w:pStyle w:val="Heading4"/>
        <w:rPr>
          <w:rFonts w:eastAsia="Times New Roman"/>
          <w:rtl/>
        </w:rPr>
      </w:pPr>
      <w:r>
        <w:rPr>
          <w:rFonts w:eastAsia="Times New Roman" w:hint="cs"/>
          <w:rtl/>
        </w:rPr>
        <w:t>נוהל טיפול בתקלות</w:t>
      </w:r>
      <w:ins w:id="56" w:author="User" w:date="2019-10-10T15:29:00Z">
        <w:r w:rsidR="00B90E93">
          <w:rPr>
            <w:rFonts w:eastAsia="Times New Roman" w:hint="cs"/>
            <w:rtl/>
          </w:rPr>
          <w:t xml:space="preserve"> </w:t>
        </w:r>
        <w:r w:rsidR="00B90E93">
          <w:rPr>
            <w:rFonts w:eastAsia="Times New Roman"/>
            <w:rtl/>
          </w:rPr>
          <w:t>–</w:t>
        </w:r>
        <w:r w:rsidR="00B90E93">
          <w:rPr>
            <w:rFonts w:eastAsia="Times New Roman" w:hint="cs"/>
            <w:rtl/>
          </w:rPr>
          <w:t xml:space="preserve"> סותר את הסעיף הקודם</w:t>
        </w:r>
      </w:ins>
      <w:ins w:id="57" w:author="rili levavi" w:date="2019-10-15T08:36:00Z">
        <w:r w:rsidR="00C661F4">
          <w:rPr>
            <w:rFonts w:eastAsia="Times New Roman" w:hint="cs"/>
            <w:rtl/>
          </w:rPr>
          <w:t xml:space="preserve"> </w:t>
        </w:r>
        <w:r w:rsidR="00C661F4">
          <w:rPr>
            <w:rFonts w:eastAsia="Times New Roman"/>
            <w:rtl/>
          </w:rPr>
          <w:t>–</w:t>
        </w:r>
        <w:r w:rsidR="00C661F4">
          <w:rPr>
            <w:rFonts w:eastAsia="Times New Roman" w:hint="cs"/>
            <w:rtl/>
          </w:rPr>
          <w:t xml:space="preserve"> ראה הסבר של הסעיף הקודם</w:t>
        </w:r>
      </w:ins>
    </w:p>
    <w:p w14:paraId="544E49B4" w14:textId="4E0005A6" w:rsidR="00A646D6" w:rsidRDefault="00A646D6" w:rsidP="002E3BC9">
      <w:pPr>
        <w:pStyle w:val="ListParagraph"/>
        <w:numPr>
          <w:ilvl w:val="0"/>
          <w:numId w:val="40"/>
        </w:numPr>
        <w:shd w:val="clear" w:color="auto" w:fill="FFFFFF"/>
        <w:spacing w:after="0" w:line="240" w:lineRule="auto"/>
        <w:rPr>
          <w:rFonts w:ascii="Arial" w:eastAsia="Times New Roman" w:hAnsi="Arial" w:cs="Arial"/>
          <w:color w:val="222222"/>
        </w:rPr>
      </w:pPr>
      <w:r w:rsidRPr="002E3BC9">
        <w:rPr>
          <w:rFonts w:ascii="Arial" w:eastAsia="Times New Roman" w:hAnsi="Arial" w:cs="Arial" w:hint="eastAsia"/>
          <w:color w:val="222222"/>
          <w:rtl/>
        </w:rPr>
        <w:t>המערכת</w:t>
      </w:r>
      <w:r w:rsidRPr="002E3BC9">
        <w:rPr>
          <w:rFonts w:ascii="Arial" w:eastAsia="Times New Roman" w:hAnsi="Arial" w:cs="Arial"/>
          <w:color w:val="222222"/>
          <w:rtl/>
        </w:rPr>
        <w:t xml:space="preserve"> שולחת </w:t>
      </w:r>
      <w:ins w:id="58" w:author="rili levavi" w:date="2019-10-15T08:37:00Z">
        <w:r w:rsidR="00C661F4">
          <w:rPr>
            <w:rFonts w:ascii="Arial" w:eastAsia="Times New Roman" w:hAnsi="Arial" w:cs="Arial" w:hint="cs"/>
            <w:color w:val="222222"/>
            <w:rtl/>
          </w:rPr>
          <w:t xml:space="preserve">ליחידות הקצה </w:t>
        </w:r>
      </w:ins>
      <w:r w:rsidRPr="002E3BC9">
        <w:rPr>
          <w:rFonts w:ascii="Arial" w:eastAsia="Times New Roman" w:hAnsi="Arial" w:cs="Arial"/>
          <w:color w:val="222222"/>
          <w:rtl/>
        </w:rPr>
        <w:t xml:space="preserve">מדי יום את הערכים החדשים- לכן אם ערך לא יתקבל- או לא יעודכן ביחידה- הוא יעודכן ביום הבא. </w:t>
      </w:r>
    </w:p>
    <w:p w14:paraId="5A6E6916" w14:textId="77777777" w:rsidR="006545A6" w:rsidRDefault="006545A6" w:rsidP="002E3BC9">
      <w:pPr>
        <w:pStyle w:val="ListParagraph"/>
        <w:numPr>
          <w:ilvl w:val="0"/>
          <w:numId w:val="40"/>
        </w:numPr>
        <w:shd w:val="clear" w:color="auto" w:fill="FFFFFF"/>
        <w:spacing w:after="0" w:line="240" w:lineRule="auto"/>
        <w:rPr>
          <w:rFonts w:ascii="Arial" w:eastAsia="Times New Roman" w:hAnsi="Arial" w:cs="Arial"/>
          <w:color w:val="222222"/>
        </w:rPr>
      </w:pPr>
      <w:r>
        <w:rPr>
          <w:rFonts w:ascii="Arial" w:eastAsia="Times New Roman" w:hAnsi="Arial" w:cs="Arial" w:hint="cs"/>
          <w:color w:val="222222"/>
          <w:rtl/>
        </w:rPr>
        <w:t xml:space="preserve">המערכת לא תטפל בשלב זה אם לא יתקבל חיווי על ביצוע העדכון </w:t>
      </w:r>
    </w:p>
    <w:p w14:paraId="58C26402" w14:textId="77777777" w:rsidR="00A85BB5" w:rsidRPr="002E3BC9" w:rsidRDefault="00A85BB5" w:rsidP="002E3BC9">
      <w:pPr>
        <w:pStyle w:val="ListParagraph"/>
        <w:numPr>
          <w:ilvl w:val="0"/>
          <w:numId w:val="40"/>
        </w:numPr>
        <w:shd w:val="clear" w:color="auto" w:fill="FFFFFF"/>
        <w:spacing w:after="0" w:line="240" w:lineRule="auto"/>
        <w:rPr>
          <w:rFonts w:ascii="Arial" w:eastAsia="Times New Roman" w:hAnsi="Arial" w:cs="Arial"/>
          <w:color w:val="222222"/>
          <w:rtl/>
        </w:rPr>
      </w:pPr>
      <w:r>
        <w:rPr>
          <w:rFonts w:ascii="Arial" w:eastAsia="Times New Roman" w:hAnsi="Arial" w:cs="Arial" w:hint="cs"/>
          <w:color w:val="222222"/>
          <w:rtl/>
        </w:rPr>
        <w:t>באחריות יחידות הקצה לבצע את כל העדכונים בהתאם למועבר ממערכת המידע.</w:t>
      </w:r>
    </w:p>
    <w:p w14:paraId="34837399" w14:textId="77777777" w:rsidR="00431621" w:rsidRPr="00431621" w:rsidRDefault="00431621" w:rsidP="00431621">
      <w:pPr>
        <w:shd w:val="clear" w:color="auto" w:fill="FFFFFF"/>
        <w:spacing w:after="0" w:line="240" w:lineRule="auto"/>
        <w:rPr>
          <w:rFonts w:ascii="Arial" w:eastAsia="Times New Roman" w:hAnsi="Arial" w:cs="Arial"/>
          <w:color w:val="222222"/>
        </w:rPr>
      </w:pPr>
    </w:p>
    <w:p w14:paraId="31F68A60" w14:textId="77777777" w:rsidR="00431621" w:rsidRDefault="00431621" w:rsidP="002E3BC9">
      <w:pPr>
        <w:pStyle w:val="Heading3"/>
        <w:ind w:left="1152"/>
        <w:rPr>
          <w:rFonts w:eastAsia="Times New Roman"/>
          <w:rtl/>
        </w:rPr>
      </w:pPr>
      <w:bookmarkStart w:id="59" w:name="_Toc8713294"/>
      <w:r>
        <w:rPr>
          <w:rFonts w:eastAsia="Times New Roman" w:hint="cs"/>
          <w:rtl/>
        </w:rPr>
        <w:t xml:space="preserve">עדכון </w:t>
      </w:r>
      <w:r w:rsidR="00EF2382" w:rsidRPr="00431621">
        <w:rPr>
          <w:rFonts w:eastAsia="Times New Roman" w:hint="cs"/>
          <w:rtl/>
        </w:rPr>
        <w:t>לגבי שינוי שעון קיץ/חורף</w:t>
      </w:r>
      <w:bookmarkEnd w:id="59"/>
    </w:p>
    <w:p w14:paraId="5A275DE3" w14:textId="14F4EBAD" w:rsidR="00431621" w:rsidRPr="00807A41" w:rsidRDefault="00A85BB5" w:rsidP="00FC208E">
      <w:pPr>
        <w:pStyle w:val="ListParagraph"/>
        <w:numPr>
          <w:ilvl w:val="0"/>
          <w:numId w:val="29"/>
        </w:numPr>
        <w:shd w:val="clear" w:color="auto" w:fill="FFFFFF"/>
        <w:spacing w:after="0" w:line="240" w:lineRule="auto"/>
        <w:rPr>
          <w:rFonts w:ascii="Arial" w:eastAsia="Times New Roman" w:hAnsi="Arial" w:cs="Arial"/>
          <w:color w:val="222222"/>
          <w:rtl/>
        </w:rPr>
      </w:pPr>
      <w:r>
        <w:rPr>
          <w:rFonts w:ascii="Arial" w:eastAsia="Times New Roman" w:hAnsi="Arial" w:cs="Arial" w:hint="cs"/>
          <w:color w:val="222222"/>
          <w:rtl/>
        </w:rPr>
        <w:t xml:space="preserve">אין </w:t>
      </w:r>
      <w:r w:rsidR="00FC208E">
        <w:rPr>
          <w:rFonts w:ascii="Arial" w:eastAsia="Times New Roman" w:hAnsi="Arial" w:cs="Arial" w:hint="cs"/>
          <w:color w:val="222222"/>
          <w:rtl/>
        </w:rPr>
        <w:t xml:space="preserve">תהליכי </w:t>
      </w:r>
      <w:r>
        <w:rPr>
          <w:rFonts w:ascii="Arial" w:eastAsia="Times New Roman" w:hAnsi="Arial" w:cs="Arial" w:hint="cs"/>
          <w:color w:val="222222"/>
          <w:rtl/>
        </w:rPr>
        <w:t>עדכו</w:t>
      </w:r>
      <w:r w:rsidR="00FC208E">
        <w:rPr>
          <w:rFonts w:ascii="Arial" w:eastAsia="Times New Roman" w:hAnsi="Arial" w:cs="Arial" w:hint="cs"/>
          <w:color w:val="222222"/>
          <w:rtl/>
        </w:rPr>
        <w:t>ן מיוחדים ל</w:t>
      </w:r>
      <w:r>
        <w:rPr>
          <w:rFonts w:ascii="Arial" w:eastAsia="Times New Roman" w:hAnsi="Arial" w:cs="Arial" w:hint="cs"/>
          <w:color w:val="222222"/>
          <w:rtl/>
        </w:rPr>
        <w:t>שעון קיץ ושעון חורף</w:t>
      </w:r>
      <w:ins w:id="60" w:author="rili levavi" w:date="2019-10-15T08:38:00Z">
        <w:r w:rsidR="00225934">
          <w:rPr>
            <w:rFonts w:ascii="Arial" w:eastAsia="Times New Roman" w:hAnsi="Arial" w:cs="Arial" w:hint="cs"/>
            <w:color w:val="222222"/>
            <w:rtl/>
          </w:rPr>
          <w:t>- יעודכן במסגרת עדכון תאריך ושעה</w:t>
        </w:r>
      </w:ins>
      <w:r>
        <w:rPr>
          <w:rFonts w:ascii="Arial" w:eastAsia="Times New Roman" w:hAnsi="Arial" w:cs="Arial" w:hint="cs"/>
          <w:color w:val="222222"/>
          <w:rtl/>
        </w:rPr>
        <w:t xml:space="preserve">. </w:t>
      </w:r>
    </w:p>
    <w:p w14:paraId="3349C593" w14:textId="77777777" w:rsidR="00431621" w:rsidRDefault="00431621" w:rsidP="00431621">
      <w:pPr>
        <w:shd w:val="clear" w:color="auto" w:fill="FFFFFF"/>
        <w:spacing w:after="0" w:line="240" w:lineRule="auto"/>
        <w:rPr>
          <w:rFonts w:ascii="Arial" w:eastAsia="Times New Roman" w:hAnsi="Arial" w:cs="Arial"/>
          <w:color w:val="222222"/>
          <w:rtl/>
        </w:rPr>
      </w:pPr>
    </w:p>
    <w:p w14:paraId="302D78C3" w14:textId="77777777" w:rsidR="004503D0" w:rsidRDefault="004503D0" w:rsidP="004503D0">
      <w:pPr>
        <w:shd w:val="clear" w:color="auto" w:fill="FFFFFF"/>
        <w:spacing w:after="0" w:line="240" w:lineRule="auto"/>
        <w:rPr>
          <w:rFonts w:ascii="Arial" w:eastAsia="Times New Roman" w:hAnsi="Arial" w:cs="Arial"/>
          <w:color w:val="222222"/>
          <w:rtl/>
        </w:rPr>
      </w:pPr>
    </w:p>
    <w:p w14:paraId="5B7E9AF1" w14:textId="77777777" w:rsidR="004503D0" w:rsidRDefault="004503D0" w:rsidP="00A85BB5">
      <w:pPr>
        <w:pStyle w:val="Heading4"/>
        <w:rPr>
          <w:rFonts w:eastAsia="Times New Roman"/>
          <w:rtl/>
        </w:rPr>
      </w:pPr>
      <w:r>
        <w:rPr>
          <w:rFonts w:eastAsia="Times New Roman" w:hint="cs"/>
          <w:rtl/>
        </w:rPr>
        <w:t>נוהל תקלות</w:t>
      </w:r>
    </w:p>
    <w:p w14:paraId="230B020B" w14:textId="77777777" w:rsidR="004503D0" w:rsidRPr="00807A41" w:rsidRDefault="00D91793" w:rsidP="00807A41">
      <w:pPr>
        <w:pStyle w:val="ListParagraph"/>
        <w:numPr>
          <w:ilvl w:val="0"/>
          <w:numId w:val="26"/>
        </w:numPr>
        <w:shd w:val="clear" w:color="auto" w:fill="FFFFFF"/>
        <w:spacing w:after="0" w:line="240" w:lineRule="auto"/>
        <w:rPr>
          <w:rFonts w:ascii="Arial" w:eastAsia="Times New Roman" w:hAnsi="Arial" w:cs="Arial"/>
          <w:color w:val="222222"/>
          <w:rtl/>
        </w:rPr>
      </w:pPr>
      <w:r>
        <w:rPr>
          <w:rFonts w:ascii="Arial" w:eastAsia="Times New Roman" w:hAnsi="Arial" w:cs="Arial" w:hint="cs"/>
          <w:color w:val="222222"/>
          <w:rtl/>
        </w:rPr>
        <w:t xml:space="preserve">ייבחן בהמשך ויעודכן בהתאם לתקלות שיתגלו בבדיקות. </w:t>
      </w:r>
    </w:p>
    <w:p w14:paraId="785A2873" w14:textId="77777777" w:rsidR="004503D0" w:rsidRDefault="004503D0" w:rsidP="004503D0">
      <w:pPr>
        <w:shd w:val="clear" w:color="auto" w:fill="FFFFFF"/>
        <w:spacing w:after="0" w:line="240" w:lineRule="auto"/>
        <w:rPr>
          <w:rFonts w:ascii="Arial" w:eastAsia="Times New Roman" w:hAnsi="Arial" w:cs="Arial"/>
          <w:color w:val="222222"/>
          <w:rtl/>
        </w:rPr>
      </w:pPr>
    </w:p>
    <w:p w14:paraId="35CEB66B" w14:textId="77777777" w:rsidR="004503D0" w:rsidRDefault="004503D0" w:rsidP="00A85BB5">
      <w:pPr>
        <w:pStyle w:val="Heading4"/>
        <w:rPr>
          <w:rFonts w:eastAsia="Times New Roman"/>
          <w:rtl/>
        </w:rPr>
      </w:pPr>
      <w:r>
        <w:rPr>
          <w:rFonts w:eastAsia="Times New Roman" w:hint="cs"/>
          <w:rtl/>
        </w:rPr>
        <w:t>סגירת תקשורת</w:t>
      </w:r>
    </w:p>
    <w:p w14:paraId="5638FD6A" w14:textId="77777777" w:rsidR="004503D0" w:rsidRPr="00807A41" w:rsidRDefault="004503D0" w:rsidP="00807A41">
      <w:pPr>
        <w:pStyle w:val="ListParagraph"/>
        <w:numPr>
          <w:ilvl w:val="0"/>
          <w:numId w:val="25"/>
        </w:numPr>
        <w:shd w:val="clear" w:color="auto" w:fill="FFFFFF"/>
        <w:spacing w:after="0" w:line="240" w:lineRule="auto"/>
        <w:rPr>
          <w:rFonts w:ascii="Arial" w:eastAsia="Times New Roman" w:hAnsi="Arial" w:cs="Arial"/>
          <w:color w:val="222222"/>
          <w:rtl/>
        </w:rPr>
      </w:pPr>
      <w:r w:rsidRPr="00807A41">
        <w:rPr>
          <w:rFonts w:ascii="Arial" w:eastAsia="Times New Roman" w:hAnsi="Arial" w:cs="Arial" w:hint="cs"/>
          <w:color w:val="222222"/>
          <w:rtl/>
        </w:rPr>
        <w:t xml:space="preserve">יחידת הקצה אחראית לסגור את התקשורת מול המערכת. </w:t>
      </w:r>
    </w:p>
    <w:p w14:paraId="635E9D7A" w14:textId="77777777" w:rsidR="000F25CF" w:rsidRPr="00431621" w:rsidRDefault="000F25CF" w:rsidP="000F25CF">
      <w:pPr>
        <w:rPr>
          <w:rFonts w:asciiTheme="minorBidi" w:hAnsiTheme="minorBidi"/>
          <w:sz w:val="20"/>
          <w:szCs w:val="20"/>
          <w:rtl/>
        </w:rPr>
      </w:pPr>
    </w:p>
    <w:p w14:paraId="3FCC4695" w14:textId="40DE42E7" w:rsidR="000F25CF" w:rsidRPr="008C6CB7" w:rsidDel="00E943FB" w:rsidRDefault="000F25CF" w:rsidP="000F25CF">
      <w:pPr>
        <w:rPr>
          <w:del w:id="61" w:author="rili levavi" w:date="2019-10-15T14:01:00Z"/>
          <w:rFonts w:asciiTheme="minorBidi" w:hAnsiTheme="minorBidi" w:hint="cs"/>
        </w:rPr>
      </w:pPr>
    </w:p>
    <w:p w14:paraId="1ABCA63C" w14:textId="77777777" w:rsidR="00D91793" w:rsidRDefault="00D91793">
      <w:pPr>
        <w:bidi w:val="0"/>
        <w:rPr>
          <w:rFonts w:asciiTheme="minorBidi" w:eastAsiaTheme="majorEastAsia" w:hAnsiTheme="minorBidi"/>
          <w:color w:val="2E74B5" w:themeColor="accent1" w:themeShade="BF"/>
          <w:sz w:val="32"/>
          <w:szCs w:val="32"/>
        </w:rPr>
      </w:pPr>
      <w:r>
        <w:rPr>
          <w:rFonts w:asciiTheme="minorBidi" w:hAnsiTheme="minorBidi"/>
          <w:rtl/>
        </w:rPr>
        <w:br w:type="page"/>
      </w:r>
    </w:p>
    <w:p w14:paraId="5242190C" w14:textId="77777777" w:rsidR="00283DDE" w:rsidRDefault="00283DDE" w:rsidP="00283DDE">
      <w:pPr>
        <w:pStyle w:val="Heading1"/>
        <w:rPr>
          <w:rFonts w:asciiTheme="minorBidi" w:hAnsiTheme="minorBidi" w:cstheme="minorBidi"/>
          <w:sz w:val="24"/>
          <w:szCs w:val="24"/>
          <w:rtl/>
        </w:rPr>
      </w:pPr>
      <w:bookmarkStart w:id="62" w:name="_Toc8713295"/>
      <w:r>
        <w:rPr>
          <w:rFonts w:asciiTheme="minorBidi" w:hAnsiTheme="minorBidi" w:cstheme="minorBidi" w:hint="cs"/>
          <w:rtl/>
        </w:rPr>
        <w:lastRenderedPageBreak/>
        <w:t>פיתוחים נדרשים במסך ראשי</w:t>
      </w:r>
      <w:bookmarkEnd w:id="62"/>
    </w:p>
    <w:p w14:paraId="4CC7C59D" w14:textId="77777777" w:rsidR="00283DDE" w:rsidRDefault="00283DDE" w:rsidP="00807A41">
      <w:pPr>
        <w:pStyle w:val="Heading2"/>
        <w:rPr>
          <w:rFonts w:asciiTheme="minorBidi" w:hAnsiTheme="minorBidi" w:cstheme="minorBidi"/>
          <w:rtl/>
        </w:rPr>
      </w:pPr>
      <w:bookmarkStart w:id="63" w:name="_Toc8713296"/>
      <w:r w:rsidRPr="00807A41">
        <w:rPr>
          <w:rFonts w:asciiTheme="minorBidi" w:hAnsiTheme="minorBidi" w:cstheme="minorBidi" w:hint="cs"/>
          <w:rtl/>
        </w:rPr>
        <w:t xml:space="preserve">הוספת </w:t>
      </w:r>
      <w:r w:rsidR="00807A41" w:rsidRPr="00807A41">
        <w:rPr>
          <w:rFonts w:asciiTheme="minorBidi" w:hAnsiTheme="minorBidi" w:cstheme="minorBidi" w:hint="cs"/>
          <w:rtl/>
        </w:rPr>
        <w:t>אייקו</w:t>
      </w:r>
      <w:r w:rsidR="00807A41">
        <w:rPr>
          <w:rFonts w:asciiTheme="minorBidi" w:hAnsiTheme="minorBidi" w:cstheme="minorBidi" w:hint="cs"/>
          <w:rtl/>
        </w:rPr>
        <w:t>נים</w:t>
      </w:r>
      <w:r w:rsidR="00807A41" w:rsidRPr="00807A41">
        <w:rPr>
          <w:rFonts w:asciiTheme="minorBidi" w:hAnsiTheme="minorBidi" w:cstheme="minorBidi" w:hint="cs"/>
          <w:rtl/>
        </w:rPr>
        <w:t xml:space="preserve"> </w:t>
      </w:r>
      <w:r w:rsidRPr="00807A41">
        <w:rPr>
          <w:rFonts w:asciiTheme="minorBidi" w:hAnsiTheme="minorBidi" w:cstheme="minorBidi" w:hint="cs"/>
          <w:rtl/>
        </w:rPr>
        <w:t>חדש</w:t>
      </w:r>
      <w:r w:rsidR="00807A41">
        <w:rPr>
          <w:rFonts w:asciiTheme="minorBidi" w:hAnsiTheme="minorBidi" w:cstheme="minorBidi" w:hint="cs"/>
          <w:rtl/>
        </w:rPr>
        <w:t>ים</w:t>
      </w:r>
      <w:bookmarkEnd w:id="63"/>
    </w:p>
    <w:p w14:paraId="26F4F33A" w14:textId="77777777" w:rsidR="00807A41" w:rsidRDefault="00807A41" w:rsidP="00807A41">
      <w:pPr>
        <w:pStyle w:val="ListParagraph"/>
        <w:numPr>
          <w:ilvl w:val="0"/>
          <w:numId w:val="14"/>
        </w:numPr>
      </w:pPr>
      <w:r>
        <w:rPr>
          <w:rFonts w:hint="cs"/>
          <w:rtl/>
        </w:rPr>
        <w:t xml:space="preserve">לחץ </w:t>
      </w:r>
      <w:r w:rsidR="001E1F62">
        <w:rPr>
          <w:rFonts w:hint="cs"/>
          <w:rtl/>
        </w:rPr>
        <w:t>סטטי ב</w:t>
      </w:r>
      <w:r>
        <w:rPr>
          <w:rFonts w:hint="cs"/>
          <w:rtl/>
        </w:rPr>
        <w:t>צינור</w:t>
      </w:r>
    </w:p>
    <w:p w14:paraId="1E23ADB9" w14:textId="77777777" w:rsidR="00807A41" w:rsidRPr="00807A41" w:rsidRDefault="00822ADF" w:rsidP="00807A41">
      <w:pPr>
        <w:pStyle w:val="ListParagraph"/>
        <w:numPr>
          <w:ilvl w:val="0"/>
          <w:numId w:val="14"/>
        </w:numPr>
      </w:pPr>
      <w:r>
        <w:rPr>
          <w:rFonts w:hint="cs"/>
          <w:rtl/>
        </w:rPr>
        <w:t xml:space="preserve">ערכי לחץ </w:t>
      </w:r>
    </w:p>
    <w:p w14:paraId="59CC47C8" w14:textId="77777777" w:rsidR="00283DDE" w:rsidRDefault="00283DDE" w:rsidP="00807A41">
      <w:pPr>
        <w:pStyle w:val="Heading3"/>
        <w:rPr>
          <w:rtl/>
        </w:rPr>
      </w:pPr>
      <w:bookmarkStart w:id="64" w:name="_Toc8713297"/>
      <w:r w:rsidRPr="00807A41">
        <w:rPr>
          <w:rFonts w:hint="cs"/>
          <w:rtl/>
        </w:rPr>
        <w:t>שינוי סדר ההצגה</w:t>
      </w:r>
      <w:bookmarkEnd w:id="64"/>
      <w:r>
        <w:rPr>
          <w:rFonts w:hint="cs"/>
          <w:rtl/>
        </w:rPr>
        <w:t xml:space="preserve"> </w:t>
      </w:r>
    </w:p>
    <w:p w14:paraId="0CEA98A1" w14:textId="77777777" w:rsidR="00283DDE" w:rsidRDefault="00283DDE" w:rsidP="00397A84">
      <w:pPr>
        <w:pStyle w:val="ListParagraph"/>
        <w:numPr>
          <w:ilvl w:val="0"/>
          <w:numId w:val="13"/>
        </w:numPr>
        <w:rPr>
          <w:rtl/>
        </w:rPr>
      </w:pPr>
      <w:r>
        <w:rPr>
          <w:rFonts w:hint="cs"/>
          <w:rtl/>
        </w:rPr>
        <w:t>שורה ראשונה</w:t>
      </w:r>
      <w:r w:rsidR="00136E58">
        <w:rPr>
          <w:rFonts w:hint="cs"/>
          <w:rtl/>
        </w:rPr>
        <w:t>:</w:t>
      </w:r>
      <w:r>
        <w:rPr>
          <w:rFonts w:hint="cs"/>
          <w:rtl/>
        </w:rPr>
        <w:t xml:space="preserve"> ראשי</w:t>
      </w:r>
      <w:r w:rsidR="00136E58">
        <w:rPr>
          <w:rFonts w:hint="cs"/>
          <w:rtl/>
        </w:rPr>
        <w:t>,</w:t>
      </w:r>
      <w:r>
        <w:rPr>
          <w:rFonts w:hint="cs"/>
          <w:rtl/>
        </w:rPr>
        <w:t xml:space="preserve"> אירועים</w:t>
      </w:r>
    </w:p>
    <w:p w14:paraId="1EEE0B38" w14:textId="77777777" w:rsidR="00283DDE" w:rsidRDefault="00283DDE" w:rsidP="00397A84">
      <w:pPr>
        <w:pStyle w:val="ListParagraph"/>
        <w:numPr>
          <w:ilvl w:val="0"/>
          <w:numId w:val="13"/>
        </w:numPr>
        <w:rPr>
          <w:rtl/>
        </w:rPr>
      </w:pPr>
      <w:r>
        <w:rPr>
          <w:rFonts w:hint="cs"/>
          <w:rtl/>
        </w:rPr>
        <w:t>שורה שניה</w:t>
      </w:r>
      <w:r w:rsidR="00136E58">
        <w:rPr>
          <w:rFonts w:hint="cs"/>
          <w:rtl/>
        </w:rPr>
        <w:t>:</w:t>
      </w:r>
      <w:r>
        <w:rPr>
          <w:rFonts w:hint="cs"/>
          <w:rtl/>
        </w:rPr>
        <w:t xml:space="preserve"> התרעות</w:t>
      </w:r>
      <w:r w:rsidR="00136E58">
        <w:rPr>
          <w:rFonts w:hint="cs"/>
          <w:rtl/>
        </w:rPr>
        <w:t>,</w:t>
      </w:r>
      <w:r>
        <w:rPr>
          <w:rFonts w:hint="cs"/>
          <w:rtl/>
        </w:rPr>
        <w:t xml:space="preserve"> לחץ צינור</w:t>
      </w:r>
    </w:p>
    <w:p w14:paraId="2D3115B2" w14:textId="77777777" w:rsidR="00283DDE" w:rsidRDefault="00283DDE" w:rsidP="00397A84">
      <w:pPr>
        <w:pStyle w:val="ListParagraph"/>
        <w:numPr>
          <w:ilvl w:val="0"/>
          <w:numId w:val="13"/>
        </w:numPr>
      </w:pPr>
      <w:r>
        <w:rPr>
          <w:rFonts w:hint="cs"/>
          <w:rtl/>
        </w:rPr>
        <w:t>שורה שלישית</w:t>
      </w:r>
      <w:r w:rsidR="00136E58">
        <w:rPr>
          <w:rFonts w:hint="cs"/>
          <w:rtl/>
        </w:rPr>
        <w:t>:</w:t>
      </w:r>
      <w:r>
        <w:rPr>
          <w:rFonts w:hint="cs"/>
          <w:rtl/>
        </w:rPr>
        <w:t xml:space="preserve"> הידרנטים</w:t>
      </w:r>
      <w:r w:rsidR="00136E58">
        <w:rPr>
          <w:rFonts w:hint="cs"/>
          <w:rtl/>
        </w:rPr>
        <w:t>,</w:t>
      </w:r>
      <w:r>
        <w:rPr>
          <w:rFonts w:hint="cs"/>
          <w:rtl/>
        </w:rPr>
        <w:t xml:space="preserve"> תמונה מצב.</w:t>
      </w:r>
    </w:p>
    <w:p w14:paraId="4F1A29E6" w14:textId="77777777" w:rsidR="00136E58" w:rsidRPr="00283DDE" w:rsidRDefault="00136E58" w:rsidP="00BF66A6">
      <w:pPr>
        <w:pStyle w:val="ListParagraph"/>
        <w:numPr>
          <w:ilvl w:val="0"/>
          <w:numId w:val="13"/>
        </w:numPr>
        <w:rPr>
          <w:rtl/>
        </w:rPr>
      </w:pPr>
      <w:r>
        <w:rPr>
          <w:rFonts w:hint="cs"/>
          <w:rtl/>
        </w:rPr>
        <w:t xml:space="preserve">שורה רביעית: </w:t>
      </w:r>
      <w:r w:rsidR="00BF66A6">
        <w:rPr>
          <w:rFonts w:hint="cs"/>
          <w:rtl/>
        </w:rPr>
        <w:t xml:space="preserve">ערכי לחץ </w:t>
      </w:r>
    </w:p>
    <w:p w14:paraId="39C64D66" w14:textId="77777777" w:rsidR="00283DDE" w:rsidRDefault="00283DDE" w:rsidP="00283DDE">
      <w:pPr>
        <w:rPr>
          <w:rtl/>
        </w:rPr>
      </w:pPr>
      <w:r>
        <w:rPr>
          <w:noProof/>
        </w:rPr>
        <w:drawing>
          <wp:inline distT="0" distB="0" distL="0" distR="0" wp14:anchorId="69AB2D96" wp14:editId="6700BA24">
            <wp:extent cx="2552065" cy="416132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723" cy="4178707"/>
                    </a:xfrm>
                    <a:prstGeom prst="rect">
                      <a:avLst/>
                    </a:prstGeom>
                  </pic:spPr>
                </pic:pic>
              </a:graphicData>
            </a:graphic>
          </wp:inline>
        </w:drawing>
      </w:r>
    </w:p>
    <w:p w14:paraId="07940AAA" w14:textId="77777777" w:rsidR="00A35CA9" w:rsidRDefault="00A35CA9" w:rsidP="00283DDE">
      <w:pPr>
        <w:rPr>
          <w:rtl/>
        </w:rPr>
      </w:pPr>
      <w:r>
        <w:rPr>
          <w:rFonts w:hint="cs"/>
          <w:rtl/>
        </w:rPr>
        <w:t>פיתוחים נדרשים במסך ניהול</w:t>
      </w:r>
    </w:p>
    <w:p w14:paraId="5569CF9B" w14:textId="77777777" w:rsidR="005709B4" w:rsidRPr="00283DDE" w:rsidRDefault="00A35CA9" w:rsidP="005709B4">
      <w:pPr>
        <w:rPr>
          <w:rtl/>
        </w:rPr>
      </w:pPr>
      <w:r w:rsidRPr="00174C1C">
        <w:rPr>
          <w:rFonts w:hint="cs"/>
          <w:rtl/>
        </w:rPr>
        <w:t>הוספת אייקון ניהול גרסאות</w:t>
      </w:r>
      <w:r w:rsidR="005709B4">
        <w:rPr>
          <w:rFonts w:hint="cs"/>
          <w:rtl/>
        </w:rPr>
        <w:t xml:space="preserve"> </w:t>
      </w:r>
    </w:p>
    <w:p w14:paraId="574E61D2" w14:textId="77777777" w:rsidR="000F25CF" w:rsidRDefault="000F25CF" w:rsidP="0048241A">
      <w:pPr>
        <w:bidi w:val="0"/>
        <w:rPr>
          <w:color w:val="2E74B5" w:themeColor="accent1" w:themeShade="BF"/>
          <w:sz w:val="32"/>
          <w:szCs w:val="32"/>
        </w:rPr>
      </w:pPr>
      <w:r>
        <w:rPr>
          <w:rtl/>
        </w:rPr>
        <w:br w:type="page"/>
      </w:r>
    </w:p>
    <w:p w14:paraId="750BA06F" w14:textId="77777777" w:rsidR="0094189A" w:rsidRDefault="004F502F" w:rsidP="00E06C9C">
      <w:pPr>
        <w:pStyle w:val="Heading1"/>
        <w:rPr>
          <w:rFonts w:asciiTheme="minorBidi" w:hAnsiTheme="minorBidi" w:cstheme="minorBidi"/>
          <w:rtl/>
        </w:rPr>
      </w:pPr>
      <w:bookmarkStart w:id="65" w:name="_Toc8713298"/>
      <w:r>
        <w:rPr>
          <w:rFonts w:asciiTheme="minorBidi" w:hAnsiTheme="minorBidi" w:cstheme="minorBidi" w:hint="cs"/>
          <w:rtl/>
        </w:rPr>
        <w:lastRenderedPageBreak/>
        <w:t>פיתוחים נדרשים ב</w:t>
      </w:r>
      <w:r w:rsidR="00275909" w:rsidRPr="00D56414">
        <w:rPr>
          <w:rFonts w:asciiTheme="minorBidi" w:hAnsiTheme="minorBidi" w:cstheme="minorBidi"/>
          <w:rtl/>
        </w:rPr>
        <w:t>ממשק ניהול</w:t>
      </w:r>
      <w:bookmarkEnd w:id="65"/>
      <w:r w:rsidR="00275909" w:rsidRPr="00D56414">
        <w:rPr>
          <w:rFonts w:asciiTheme="minorBidi" w:hAnsiTheme="minorBidi" w:cstheme="minorBidi"/>
          <w:rtl/>
        </w:rPr>
        <w:t xml:space="preserve"> </w:t>
      </w:r>
    </w:p>
    <w:p w14:paraId="5A16B8C9" w14:textId="77777777" w:rsidR="00EF470D" w:rsidRPr="00EF470D" w:rsidRDefault="00EF470D" w:rsidP="00EF470D">
      <w:pPr>
        <w:pStyle w:val="Heading2"/>
        <w:rPr>
          <w:rFonts w:asciiTheme="minorBidi" w:hAnsiTheme="minorBidi" w:cstheme="minorBidi"/>
          <w:rtl/>
        </w:rPr>
      </w:pPr>
      <w:bookmarkStart w:id="66" w:name="_Toc8713299"/>
      <w:r w:rsidRPr="00EF470D">
        <w:rPr>
          <w:rFonts w:asciiTheme="minorBidi" w:hAnsiTheme="minorBidi" w:cstheme="minorBidi" w:hint="cs"/>
          <w:rtl/>
        </w:rPr>
        <w:t>מסך פרמטרים</w:t>
      </w:r>
      <w:bookmarkEnd w:id="66"/>
    </w:p>
    <w:p w14:paraId="34BBD79A" w14:textId="77777777" w:rsidR="001159FA" w:rsidRDefault="001159FA" w:rsidP="00174C1C">
      <w:pPr>
        <w:pStyle w:val="Heading3"/>
        <w:rPr>
          <w:rtl/>
        </w:rPr>
      </w:pPr>
      <w:bookmarkStart w:id="67" w:name="_Toc8713300"/>
      <w:r>
        <w:rPr>
          <w:rFonts w:hint="cs"/>
          <w:rtl/>
        </w:rPr>
        <w:t xml:space="preserve">יצירת שורה חדשה במסך הפרמטרים </w:t>
      </w:r>
      <w:r>
        <w:rPr>
          <w:rtl/>
        </w:rPr>
        <w:t>–</w:t>
      </w:r>
      <w:r>
        <w:rPr>
          <w:rFonts w:hint="cs"/>
          <w:rtl/>
        </w:rPr>
        <w:t xml:space="preserve"> לחץ בצינור</w:t>
      </w:r>
      <w:bookmarkEnd w:id="67"/>
    </w:p>
    <w:p w14:paraId="254B0DF5" w14:textId="77777777" w:rsidR="00D7752F" w:rsidRDefault="00D7752F" w:rsidP="001159FA">
      <w:pPr>
        <w:rPr>
          <w:rFonts w:asciiTheme="minorBidi" w:hAnsiTheme="minorBidi"/>
          <w:rtl/>
        </w:rPr>
      </w:pPr>
      <w:r>
        <w:rPr>
          <w:rFonts w:asciiTheme="minorBidi" w:hAnsiTheme="minorBidi" w:hint="cs"/>
          <w:rtl/>
        </w:rPr>
        <w:t>יצירת שורה חדשה (מוסתרת בשלב זה) סטייה של לחץ צינור</w:t>
      </w:r>
    </w:p>
    <w:p w14:paraId="4B632FC4" w14:textId="77777777" w:rsidR="00D7752F" w:rsidRDefault="00D7752F" w:rsidP="00714EDA">
      <w:pPr>
        <w:rPr>
          <w:rFonts w:asciiTheme="minorBidi" w:hAnsiTheme="minorBidi"/>
          <w:rtl/>
        </w:rPr>
      </w:pPr>
      <w:r>
        <w:rPr>
          <w:noProof/>
        </w:rPr>
        <mc:AlternateContent>
          <mc:Choice Requires="wps">
            <w:drawing>
              <wp:anchor distT="0" distB="0" distL="114300" distR="114300" simplePos="0" relativeHeight="251662336" behindDoc="0" locked="0" layoutInCell="1" allowOverlap="1" wp14:anchorId="42924890" wp14:editId="00F68586">
                <wp:simplePos x="0" y="0"/>
                <wp:positionH relativeFrom="margin">
                  <wp:align>right</wp:align>
                </wp:positionH>
                <wp:positionV relativeFrom="paragraph">
                  <wp:posOffset>2738755</wp:posOffset>
                </wp:positionV>
                <wp:extent cx="5095875" cy="2190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5095875" cy="219075"/>
                        </a:xfrm>
                        <a:prstGeom prst="rect">
                          <a:avLst/>
                        </a:prstGeom>
                        <a:solidFill>
                          <a:schemeClr val="lt1"/>
                        </a:solidFill>
                        <a:ln w="6350">
                          <a:solidFill>
                            <a:srgbClr val="FF0000"/>
                          </a:solidFill>
                        </a:ln>
                      </wps:spPr>
                      <wps:txbx>
                        <w:txbxContent>
                          <w:p w14:paraId="60ABA587" w14:textId="77777777" w:rsidR="00FE13D3" w:rsidRPr="00891689" w:rsidRDefault="00FE13D3" w:rsidP="008C02E9">
                            <w:pPr>
                              <w:rPr>
                                <w:sz w:val="16"/>
                                <w:szCs w:val="16"/>
                                <w:rtl/>
                                <w:lang w:val="en-GB"/>
                              </w:rPr>
                            </w:pPr>
                            <w:r>
                              <w:rPr>
                                <w:rFonts w:hint="cs"/>
                                <w:sz w:val="16"/>
                                <w:szCs w:val="16"/>
                                <w:rtl/>
                                <w:lang w:val="en-GB"/>
                              </w:rPr>
                              <w:t xml:space="preserve">סטייה של </w:t>
                            </w:r>
                            <w:r w:rsidRPr="00891689">
                              <w:rPr>
                                <w:rFonts w:hint="cs"/>
                                <w:sz w:val="16"/>
                                <w:szCs w:val="16"/>
                                <w:rtl/>
                                <w:lang w:val="en-GB"/>
                              </w:rPr>
                              <w:t>לחץ</w:t>
                            </w:r>
                            <w:r>
                              <w:rPr>
                                <w:rFonts w:hint="cs"/>
                                <w:sz w:val="16"/>
                                <w:szCs w:val="16"/>
                                <w:rtl/>
                                <w:lang w:val="en-GB"/>
                              </w:rPr>
                              <w:t xml:space="preserve"> בצינור </w:t>
                            </w:r>
                            <w:r>
                              <w:rPr>
                                <w:rFonts w:hint="cs"/>
                                <w:sz w:val="16"/>
                                <w:szCs w:val="16"/>
                                <w:rtl/>
                                <w:lang w:val="en-GB"/>
                              </w:rPr>
                              <w:tab/>
                            </w:r>
                            <w:r>
                              <w:rPr>
                                <w:rFonts w:hint="cs"/>
                                <w:sz w:val="16"/>
                                <w:szCs w:val="16"/>
                                <w:rtl/>
                                <w:lang w:val="en-GB"/>
                              </w:rPr>
                              <w:tab/>
                              <w:t xml:space="preserve"> אחוז סטייה ___</w:t>
                            </w:r>
                            <w:r>
                              <w:rPr>
                                <w:rFonts w:hint="cs"/>
                                <w:sz w:val="16"/>
                                <w:szCs w:val="16"/>
                                <w:rtl/>
                                <w:lang w:val="en-GB"/>
                              </w:rPr>
                              <w:tab/>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24890" id="_x0000_t202" coordsize="21600,21600" o:spt="202" path="m,l,21600r21600,l21600,xe">
                <v:stroke joinstyle="miter"/>
                <v:path gradientshapeok="t" o:connecttype="rect"/>
              </v:shapetype>
              <v:shape id="Text Box 30" o:spid="_x0000_s1026" type="#_x0000_t202" style="position:absolute;left:0;text-align:left;margin-left:350.05pt;margin-top:215.65pt;width:401.25pt;height:17.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" fillcolor="white [3201]" strokecolor="red" strokeweight=".5pt">
                <v:textbox>
                  <w:txbxContent>
                    <w:p w14:paraId="60ABA587" w14:textId="77777777" w:rsidR="00FE13D3" w:rsidRPr="00891689" w:rsidRDefault="00FE13D3" w:rsidP="008C02E9">
                      <w:pPr>
                        <w:rPr>
                          <w:sz w:val="16"/>
                          <w:szCs w:val="16"/>
                          <w:rtl/>
                          <w:lang w:val="en-GB"/>
                        </w:rPr>
                      </w:pPr>
                      <w:r>
                        <w:rPr>
                          <w:rFonts w:hint="cs"/>
                          <w:sz w:val="16"/>
                          <w:szCs w:val="16"/>
                          <w:rtl/>
                          <w:lang w:val="en-GB"/>
                        </w:rPr>
                        <w:t xml:space="preserve">סטייה של </w:t>
                      </w:r>
                      <w:r w:rsidRPr="00891689">
                        <w:rPr>
                          <w:rFonts w:hint="cs"/>
                          <w:sz w:val="16"/>
                          <w:szCs w:val="16"/>
                          <w:rtl/>
                          <w:lang w:val="en-GB"/>
                        </w:rPr>
                        <w:t>לחץ</w:t>
                      </w:r>
                      <w:r>
                        <w:rPr>
                          <w:rFonts w:hint="cs"/>
                          <w:sz w:val="16"/>
                          <w:szCs w:val="16"/>
                          <w:rtl/>
                          <w:lang w:val="en-GB"/>
                        </w:rPr>
                        <w:t xml:space="preserve"> בצינור </w:t>
                      </w:r>
                      <w:r>
                        <w:rPr>
                          <w:rFonts w:hint="cs"/>
                          <w:sz w:val="16"/>
                          <w:szCs w:val="16"/>
                          <w:rtl/>
                          <w:lang w:val="en-GB"/>
                        </w:rPr>
                        <w:tab/>
                      </w:r>
                      <w:r>
                        <w:rPr>
                          <w:rFonts w:hint="cs"/>
                          <w:sz w:val="16"/>
                          <w:szCs w:val="16"/>
                          <w:rtl/>
                          <w:lang w:val="en-GB"/>
                        </w:rPr>
                        <w:tab/>
                        <w:t xml:space="preserve"> אחוז סטייה ___</w:t>
                      </w:r>
                      <w:r>
                        <w:rPr>
                          <w:rFonts w:hint="cs"/>
                          <w:sz w:val="16"/>
                          <w:szCs w:val="16"/>
                          <w:rtl/>
                          <w:lang w:val="en-GB"/>
                        </w:rPr>
                        <w:tab/>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6D048E" wp14:editId="4D5468C5">
                <wp:simplePos x="0" y="0"/>
                <wp:positionH relativeFrom="column">
                  <wp:posOffset>590550</wp:posOffset>
                </wp:positionH>
                <wp:positionV relativeFrom="paragraph">
                  <wp:posOffset>2462530</wp:posOffset>
                </wp:positionV>
                <wp:extent cx="5095875" cy="2286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095875" cy="228600"/>
                        </a:xfrm>
                        <a:prstGeom prst="rect">
                          <a:avLst/>
                        </a:prstGeom>
                        <a:solidFill>
                          <a:schemeClr val="lt1"/>
                        </a:solidFill>
                        <a:ln w="6350">
                          <a:solidFill>
                            <a:srgbClr val="FF0000"/>
                          </a:solidFill>
                        </a:ln>
                      </wps:spPr>
                      <wps:txbx>
                        <w:txbxContent>
                          <w:p w14:paraId="1D557785" w14:textId="77777777" w:rsidR="00FE13D3" w:rsidRPr="00891689" w:rsidRDefault="00FE13D3" w:rsidP="008C02E9">
                            <w:pPr>
                              <w:rPr>
                                <w:sz w:val="16"/>
                                <w:szCs w:val="16"/>
                                <w:rtl/>
                                <w:lang w:val="en-GB"/>
                              </w:rPr>
                            </w:pPr>
                            <w:r w:rsidRPr="00891689">
                              <w:rPr>
                                <w:rFonts w:hint="cs"/>
                                <w:sz w:val="16"/>
                                <w:szCs w:val="16"/>
                                <w:rtl/>
                                <w:lang w:val="en-GB"/>
                              </w:rPr>
                              <w:t>לחץ</w:t>
                            </w:r>
                            <w:r>
                              <w:rPr>
                                <w:rFonts w:hint="cs"/>
                                <w:sz w:val="16"/>
                                <w:szCs w:val="16"/>
                                <w:rtl/>
                                <w:lang w:val="en-GB"/>
                              </w:rPr>
                              <w:t xml:space="preserve"> </w:t>
                            </w:r>
                            <w:r>
                              <w:rPr>
                                <w:rFonts w:hint="cs"/>
                                <w:sz w:val="16"/>
                                <w:szCs w:val="16"/>
                                <w:rtl/>
                                <w:lang w:val="en-GB"/>
                              </w:rPr>
                              <w:t xml:space="preserve">בצינור </w:t>
                            </w:r>
                            <w:r>
                              <w:rPr>
                                <w:rFonts w:hint="cs"/>
                                <w:sz w:val="16"/>
                                <w:szCs w:val="16"/>
                                <w:rtl/>
                                <w:lang w:val="en-GB"/>
                              </w:rPr>
                              <w:tab/>
                            </w:r>
                            <w:r>
                              <w:rPr>
                                <w:rFonts w:hint="cs"/>
                                <w:sz w:val="16"/>
                                <w:szCs w:val="16"/>
                                <w:rtl/>
                                <w:lang w:val="en-GB"/>
                              </w:rPr>
                              <w:tab/>
                            </w:r>
                            <w:r>
                              <w:rPr>
                                <w:rFonts w:hint="cs"/>
                                <w:sz w:val="16"/>
                                <w:szCs w:val="16"/>
                                <w:rtl/>
                                <w:lang w:val="en-GB"/>
                              </w:rPr>
                              <w:tab/>
                            </w:r>
                            <w:r>
                              <w:rPr>
                                <w:sz w:val="16"/>
                                <w:szCs w:val="16"/>
                                <w:rtl/>
                                <w:lang w:val="en-GB"/>
                              </w:rPr>
                              <w:tab/>
                            </w:r>
                            <w:r>
                              <w:rPr>
                                <w:rFonts w:hint="cs"/>
                                <w:sz w:val="16"/>
                                <w:szCs w:val="16"/>
                                <w:rtl/>
                                <w:lang w:val="en-GB"/>
                              </w:rPr>
                              <w:t>ערך תחתון ____</w:t>
                            </w:r>
                            <w:r>
                              <w:rPr>
                                <w:rFonts w:hint="cs"/>
                                <w:sz w:val="16"/>
                                <w:szCs w:val="16"/>
                                <w:rtl/>
                                <w:lang w:val="en-GB"/>
                              </w:rPr>
                              <w:tab/>
                              <w:t>ערך עליון ___      מספר עדכון          תאריך עדכון (כולל שעות)</w:t>
                            </w:r>
                          </w:p>
                          <w:p w14:paraId="72D6F870" w14:textId="77777777" w:rsidR="00FE13D3" w:rsidRPr="00891689" w:rsidRDefault="00FE13D3" w:rsidP="008C02E9">
                            <w:pPr>
                              <w:rPr>
                                <w:sz w:val="16"/>
                                <w:szCs w:val="16"/>
                                <w:rtl/>
                                <w:lang w:val="en-GB"/>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D048E" id="Text Box 28" o:spid="_x0000_s1027" type="#_x0000_t202" style="position:absolute;left:0;text-align:left;margin-left:46.5pt;margin-top:193.9pt;width:401.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" fillcolor="white [3201]" strokecolor="red" strokeweight=".5pt">
                <v:textbox>
                  <w:txbxContent>
                    <w:p w14:paraId="1D557785" w14:textId="77777777" w:rsidR="00FE13D3" w:rsidRPr="00891689" w:rsidRDefault="00FE13D3" w:rsidP="008C02E9">
                      <w:pPr>
                        <w:rPr>
                          <w:sz w:val="16"/>
                          <w:szCs w:val="16"/>
                          <w:rtl/>
                          <w:lang w:val="en-GB"/>
                        </w:rPr>
                      </w:pPr>
                      <w:r w:rsidRPr="00891689">
                        <w:rPr>
                          <w:rFonts w:hint="cs"/>
                          <w:sz w:val="16"/>
                          <w:szCs w:val="16"/>
                          <w:rtl/>
                          <w:lang w:val="en-GB"/>
                        </w:rPr>
                        <w:t>לחץ</w:t>
                      </w:r>
                      <w:r>
                        <w:rPr>
                          <w:rFonts w:hint="cs"/>
                          <w:sz w:val="16"/>
                          <w:szCs w:val="16"/>
                          <w:rtl/>
                          <w:lang w:val="en-GB"/>
                        </w:rPr>
                        <w:t xml:space="preserve"> </w:t>
                      </w:r>
                      <w:r>
                        <w:rPr>
                          <w:rFonts w:hint="cs"/>
                          <w:sz w:val="16"/>
                          <w:szCs w:val="16"/>
                          <w:rtl/>
                          <w:lang w:val="en-GB"/>
                        </w:rPr>
                        <w:t xml:space="preserve">בצינור </w:t>
                      </w:r>
                      <w:r>
                        <w:rPr>
                          <w:rFonts w:hint="cs"/>
                          <w:sz w:val="16"/>
                          <w:szCs w:val="16"/>
                          <w:rtl/>
                          <w:lang w:val="en-GB"/>
                        </w:rPr>
                        <w:tab/>
                      </w:r>
                      <w:r>
                        <w:rPr>
                          <w:rFonts w:hint="cs"/>
                          <w:sz w:val="16"/>
                          <w:szCs w:val="16"/>
                          <w:rtl/>
                          <w:lang w:val="en-GB"/>
                        </w:rPr>
                        <w:tab/>
                      </w:r>
                      <w:r>
                        <w:rPr>
                          <w:rFonts w:hint="cs"/>
                          <w:sz w:val="16"/>
                          <w:szCs w:val="16"/>
                          <w:rtl/>
                          <w:lang w:val="en-GB"/>
                        </w:rPr>
                        <w:tab/>
                      </w:r>
                      <w:r>
                        <w:rPr>
                          <w:sz w:val="16"/>
                          <w:szCs w:val="16"/>
                          <w:rtl/>
                          <w:lang w:val="en-GB"/>
                        </w:rPr>
                        <w:tab/>
                      </w:r>
                      <w:r>
                        <w:rPr>
                          <w:rFonts w:hint="cs"/>
                          <w:sz w:val="16"/>
                          <w:szCs w:val="16"/>
                          <w:rtl/>
                          <w:lang w:val="en-GB"/>
                        </w:rPr>
                        <w:t>ערך תחתון ____</w:t>
                      </w:r>
                      <w:r>
                        <w:rPr>
                          <w:rFonts w:hint="cs"/>
                          <w:sz w:val="16"/>
                          <w:szCs w:val="16"/>
                          <w:rtl/>
                          <w:lang w:val="en-GB"/>
                        </w:rPr>
                        <w:tab/>
                        <w:t>ערך עליון ___      מספר עדכון          תאריך עדכון (כולל שעות)</w:t>
                      </w:r>
                    </w:p>
                    <w:p w14:paraId="72D6F870" w14:textId="77777777" w:rsidR="00FE13D3" w:rsidRPr="00891689" w:rsidRDefault="00FE13D3" w:rsidP="008C02E9">
                      <w:pPr>
                        <w:rPr>
                          <w:sz w:val="16"/>
                          <w:szCs w:val="16"/>
                          <w:rtl/>
                          <w:lang w:val="en-GB"/>
                        </w:rPr>
                      </w:pPr>
                    </w:p>
                  </w:txbxContent>
                </v:textbox>
              </v:shape>
            </w:pict>
          </mc:Fallback>
        </mc:AlternateContent>
      </w:r>
      <w:r w:rsidR="00891689">
        <w:rPr>
          <w:noProof/>
        </w:rPr>
        <w:drawing>
          <wp:inline distT="0" distB="0" distL="0" distR="0" wp14:anchorId="4D7B02CC" wp14:editId="03271E29">
            <wp:extent cx="5731510" cy="28117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1780"/>
                    </a:xfrm>
                    <a:prstGeom prst="rect">
                      <a:avLst/>
                    </a:prstGeom>
                  </pic:spPr>
                </pic:pic>
              </a:graphicData>
            </a:graphic>
          </wp:inline>
        </w:drawing>
      </w:r>
    </w:p>
    <w:p w14:paraId="372C6226" w14:textId="77777777" w:rsidR="00D7752F" w:rsidRDefault="00D7752F" w:rsidP="00714EDA">
      <w:pPr>
        <w:rPr>
          <w:rFonts w:asciiTheme="minorBidi" w:hAnsiTheme="minorBidi"/>
          <w:rtl/>
        </w:rPr>
      </w:pPr>
    </w:p>
    <w:p w14:paraId="3CBE0D84" w14:textId="77777777" w:rsidR="00BF2E14" w:rsidRDefault="00BF2E14" w:rsidP="00D54269">
      <w:pPr>
        <w:rPr>
          <w:rFonts w:asciiTheme="minorBidi" w:hAnsiTheme="minorBidi"/>
          <w:rtl/>
        </w:rPr>
      </w:pPr>
    </w:p>
    <w:p w14:paraId="62196641" w14:textId="77777777" w:rsidR="00EF470D" w:rsidRDefault="00EF470D" w:rsidP="00A30702">
      <w:pPr>
        <w:rPr>
          <w:rFonts w:asciiTheme="minorBidi" w:hAnsiTheme="minorBidi"/>
          <w:rtl/>
        </w:rPr>
      </w:pPr>
      <w:r w:rsidRPr="004F502F">
        <w:rPr>
          <w:rFonts w:asciiTheme="minorBidi" w:hAnsiTheme="minorBidi"/>
          <w:rtl/>
        </w:rPr>
        <w:t xml:space="preserve">ברירת המחדל שתיקבע </w:t>
      </w:r>
      <w:r w:rsidR="00714EDA">
        <w:rPr>
          <w:rFonts w:asciiTheme="minorBidi" w:hAnsiTheme="minorBidi" w:hint="cs"/>
          <w:rtl/>
        </w:rPr>
        <w:t xml:space="preserve">לכל הלקוחות </w:t>
      </w:r>
      <w:r w:rsidRPr="004F502F">
        <w:rPr>
          <w:rFonts w:asciiTheme="minorBidi" w:hAnsiTheme="minorBidi"/>
          <w:rtl/>
        </w:rPr>
        <w:t>היא לחץ קטן מ-</w:t>
      </w:r>
      <w:r w:rsidR="00A30702">
        <w:rPr>
          <w:rFonts w:asciiTheme="minorBidi" w:hAnsiTheme="minorBidi" w:hint="cs"/>
          <w:rtl/>
        </w:rPr>
        <w:t>6</w:t>
      </w:r>
      <w:r w:rsidR="00A30702" w:rsidRPr="004F502F">
        <w:rPr>
          <w:rFonts w:asciiTheme="minorBidi" w:hAnsiTheme="minorBidi"/>
          <w:rtl/>
        </w:rPr>
        <w:t xml:space="preserve"> </w:t>
      </w:r>
      <w:r w:rsidRPr="004F502F">
        <w:rPr>
          <w:rFonts w:asciiTheme="minorBidi" w:hAnsiTheme="minorBidi"/>
          <w:rtl/>
        </w:rPr>
        <w:t>וגם לחץ גדול מ-</w:t>
      </w:r>
      <w:r w:rsidR="00A30702">
        <w:rPr>
          <w:rFonts w:asciiTheme="minorBidi" w:hAnsiTheme="minorBidi" w:hint="cs"/>
          <w:rtl/>
        </w:rPr>
        <w:t>3</w:t>
      </w:r>
      <w:r w:rsidRPr="004F502F">
        <w:rPr>
          <w:rFonts w:asciiTheme="minorBidi" w:hAnsiTheme="minorBidi"/>
          <w:rtl/>
        </w:rPr>
        <w:t xml:space="preserve">. </w:t>
      </w:r>
      <w:r w:rsidRPr="004F502F">
        <w:rPr>
          <w:rFonts w:asciiTheme="minorBidi" w:hAnsiTheme="minorBidi"/>
          <w:rtl/>
        </w:rPr>
        <w:br/>
      </w:r>
      <w:r w:rsidR="00714EDA">
        <w:rPr>
          <w:rFonts w:asciiTheme="minorBidi" w:hAnsiTheme="minorBidi" w:hint="cs"/>
          <w:rtl/>
        </w:rPr>
        <w:t xml:space="preserve">הלקוחות </w:t>
      </w:r>
      <w:r w:rsidR="009E2CAC">
        <w:rPr>
          <w:rFonts w:asciiTheme="minorBidi" w:hAnsiTheme="minorBidi" w:hint="cs"/>
          <w:rtl/>
        </w:rPr>
        <w:t xml:space="preserve">(בעלי הרשאה) </w:t>
      </w:r>
      <w:r w:rsidR="00714EDA">
        <w:rPr>
          <w:rFonts w:asciiTheme="minorBidi" w:hAnsiTheme="minorBidi" w:hint="cs"/>
          <w:rtl/>
        </w:rPr>
        <w:t xml:space="preserve">יוכלו לשנות את ברירת המחדל ולקבוע את </w:t>
      </w:r>
      <w:r w:rsidRPr="004F502F">
        <w:rPr>
          <w:rFonts w:asciiTheme="minorBidi" w:hAnsiTheme="minorBidi"/>
          <w:rtl/>
        </w:rPr>
        <w:t xml:space="preserve">הגבולות </w:t>
      </w:r>
      <w:r w:rsidR="00714EDA">
        <w:rPr>
          <w:rFonts w:asciiTheme="minorBidi" w:hAnsiTheme="minorBidi" w:hint="cs"/>
          <w:rtl/>
        </w:rPr>
        <w:t xml:space="preserve">החדשים. </w:t>
      </w:r>
      <w:r w:rsidR="00714EDA" w:rsidRPr="004F502F">
        <w:rPr>
          <w:rFonts w:asciiTheme="minorBidi" w:hAnsiTheme="minorBidi"/>
          <w:rtl/>
        </w:rPr>
        <w:t xml:space="preserve">המערכת תיתן חיווי על הפערים </w:t>
      </w:r>
      <w:r w:rsidRPr="004F502F">
        <w:rPr>
          <w:rFonts w:asciiTheme="minorBidi" w:hAnsiTheme="minorBidi"/>
          <w:rtl/>
        </w:rPr>
        <w:t>בהתאם לגבולות שייקבעו ולנתונים שיתקבלו. בהמשך נבחנת האפשרות לטפל בחשיבות ובדחיפות הטיפול</w:t>
      </w:r>
      <w:r w:rsidR="00D54269">
        <w:rPr>
          <w:rFonts w:asciiTheme="minorBidi" w:hAnsiTheme="minorBidi"/>
          <w:rtl/>
        </w:rPr>
        <w:t xml:space="preserve"> בהתאם לחציית סף מסויים באחוזים</w:t>
      </w:r>
      <w:r w:rsidRPr="004F502F">
        <w:rPr>
          <w:rFonts w:asciiTheme="minorBidi" w:hAnsiTheme="minorBidi"/>
          <w:rtl/>
        </w:rPr>
        <w:t xml:space="preserve"> שיקבע.</w:t>
      </w:r>
      <w:r w:rsidR="00714EDA">
        <w:rPr>
          <w:rFonts w:asciiTheme="minorBidi" w:hAnsiTheme="minorBidi" w:hint="cs"/>
          <w:rtl/>
        </w:rPr>
        <w:t xml:space="preserve"> </w:t>
      </w:r>
    </w:p>
    <w:p w14:paraId="0374BBA3" w14:textId="7C1676CC" w:rsidR="00EF470D" w:rsidRDefault="00EF470D" w:rsidP="00B475EB">
      <w:pPr>
        <w:pStyle w:val="ListParagraph"/>
        <w:numPr>
          <w:ilvl w:val="0"/>
          <w:numId w:val="5"/>
        </w:numPr>
        <w:rPr>
          <w:rFonts w:asciiTheme="minorBidi" w:hAnsiTheme="minorBidi"/>
        </w:rPr>
      </w:pPr>
      <w:r w:rsidRPr="004F502F">
        <w:rPr>
          <w:rFonts w:asciiTheme="minorBidi" w:hAnsiTheme="minorBidi"/>
          <w:rtl/>
        </w:rPr>
        <w:t xml:space="preserve">בטבלת הפרמטרים </w:t>
      </w:r>
      <w:del w:id="68" w:author="User" w:date="2019-10-10T15:42:00Z">
        <w:r w:rsidRPr="004F502F" w:rsidDel="009E2CAC">
          <w:rPr>
            <w:rFonts w:asciiTheme="minorBidi" w:hAnsiTheme="minorBidi"/>
            <w:rtl/>
          </w:rPr>
          <w:delText xml:space="preserve">נייצר </w:delText>
        </w:r>
      </w:del>
      <w:ins w:id="69" w:author="User" w:date="2019-10-10T15:42:00Z">
        <w:r w:rsidR="009E2CAC">
          <w:rPr>
            <w:rFonts w:asciiTheme="minorBidi" w:hAnsiTheme="minorBidi" w:hint="cs"/>
            <w:rtl/>
          </w:rPr>
          <w:t xml:space="preserve">תעודכן ברירת המחדל שנקבעה </w:t>
        </w:r>
      </w:ins>
      <w:ins w:id="70" w:author="rili levavi" w:date="2019-10-15T08:39:00Z">
        <w:r w:rsidR="00FE13D3">
          <w:rPr>
            <w:rFonts w:asciiTheme="minorBidi" w:hAnsiTheme="minorBidi"/>
            <w:rtl/>
          </w:rPr>
          <w:t>–</w:t>
        </w:r>
        <w:r w:rsidR="00FE13D3">
          <w:rPr>
            <w:rFonts w:asciiTheme="minorBidi" w:hAnsiTheme="minorBidi" w:hint="cs"/>
            <w:rtl/>
          </w:rPr>
          <w:t xml:space="preserve"> רק בפעם הראשונה. המערכת תשמור גם את השינויים לכן לא מדובר בברירת מחדל.</w:t>
        </w:r>
      </w:ins>
      <w:del w:id="71" w:author="User" w:date="2019-10-10T15:42:00Z">
        <w:r w:rsidRPr="004F502F" w:rsidDel="009E2CAC">
          <w:rPr>
            <w:rFonts w:asciiTheme="minorBidi" w:hAnsiTheme="minorBidi"/>
            <w:rtl/>
          </w:rPr>
          <w:delText>שורה חדשה</w:delText>
        </w:r>
      </w:del>
      <w:r w:rsidRPr="004F502F">
        <w:rPr>
          <w:rFonts w:asciiTheme="minorBidi" w:hAnsiTheme="minorBidi"/>
          <w:rtl/>
        </w:rPr>
        <w:t xml:space="preserve"> לניהול לחץ צינור. השורה תכלול </w:t>
      </w:r>
      <w:ins w:id="72" w:author="User" w:date="2019-10-10T15:43:00Z">
        <w:r w:rsidR="009E2CAC">
          <w:rPr>
            <w:rFonts w:asciiTheme="minorBidi" w:hAnsiTheme="minorBidi" w:hint="cs"/>
            <w:rtl/>
          </w:rPr>
          <w:t xml:space="preserve"> </w:t>
        </w:r>
      </w:ins>
      <w:r w:rsidR="009E2CAC">
        <w:rPr>
          <w:rFonts w:asciiTheme="minorBidi" w:hAnsiTheme="minorBidi" w:hint="cs"/>
          <w:rtl/>
        </w:rPr>
        <w:t xml:space="preserve">את </w:t>
      </w:r>
      <w:r w:rsidR="00B475EB">
        <w:rPr>
          <w:rFonts w:asciiTheme="minorBidi" w:hAnsiTheme="minorBidi" w:hint="cs"/>
          <w:rtl/>
        </w:rPr>
        <w:t>שלוש</w:t>
      </w:r>
      <w:r w:rsidR="009E2CAC">
        <w:rPr>
          <w:rFonts w:asciiTheme="minorBidi" w:hAnsiTheme="minorBidi" w:hint="cs"/>
          <w:rtl/>
        </w:rPr>
        <w:t>ת</w:t>
      </w:r>
      <w:r w:rsidR="00724498">
        <w:rPr>
          <w:rFonts w:asciiTheme="minorBidi" w:hAnsiTheme="minorBidi" w:hint="cs"/>
          <w:rtl/>
        </w:rPr>
        <w:t xml:space="preserve"> </w:t>
      </w:r>
      <w:r w:rsidR="009E2CAC">
        <w:rPr>
          <w:rFonts w:asciiTheme="minorBidi" w:hAnsiTheme="minorBidi" w:hint="cs"/>
          <w:rtl/>
        </w:rPr>
        <w:t>ה</w:t>
      </w:r>
      <w:r w:rsidRPr="004F502F">
        <w:rPr>
          <w:rFonts w:asciiTheme="minorBidi" w:hAnsiTheme="minorBidi"/>
          <w:rtl/>
        </w:rPr>
        <w:t xml:space="preserve">שדות לעדכון המשתמשים (בעלי ההרשאה לעדכון). </w:t>
      </w:r>
    </w:p>
    <w:p w14:paraId="304EFE89" w14:textId="77777777" w:rsidR="00780FF4" w:rsidRPr="004F502F" w:rsidRDefault="00780FF4" w:rsidP="00780FF4">
      <w:pPr>
        <w:pStyle w:val="ListParagraph"/>
        <w:numPr>
          <w:ilvl w:val="1"/>
          <w:numId w:val="5"/>
        </w:numPr>
        <w:rPr>
          <w:rFonts w:asciiTheme="minorBidi" w:hAnsiTheme="minorBidi"/>
        </w:rPr>
      </w:pPr>
      <w:r>
        <w:rPr>
          <w:rFonts w:asciiTheme="minorBidi" w:hAnsiTheme="minorBidi" w:hint="cs"/>
          <w:rtl/>
        </w:rPr>
        <w:t>פרמטר לסגירה אוטומטית של האירוע לאחר טיפול- כן/לא</w:t>
      </w:r>
    </w:p>
    <w:p w14:paraId="61878896" w14:textId="77777777" w:rsidR="00EF470D" w:rsidRPr="004F502F" w:rsidRDefault="00EF470D" w:rsidP="00397A84">
      <w:pPr>
        <w:pStyle w:val="ListParagraph"/>
        <w:numPr>
          <w:ilvl w:val="0"/>
          <w:numId w:val="5"/>
        </w:numPr>
        <w:rPr>
          <w:rFonts w:asciiTheme="minorBidi" w:hAnsiTheme="minorBidi"/>
        </w:rPr>
      </w:pPr>
      <w:r w:rsidRPr="004F502F">
        <w:rPr>
          <w:rFonts w:asciiTheme="minorBidi" w:hAnsiTheme="minorBidi"/>
          <w:rtl/>
        </w:rPr>
        <w:t xml:space="preserve">הפרמטרים ינוהלו ברמת האיזורים בהיררכיה. המערכת תאפשר לנהל את הלחצים ברמת איזור (בן) בהיררכיה. </w:t>
      </w:r>
    </w:p>
    <w:p w14:paraId="278FD2E3" w14:textId="77777777" w:rsidR="00EF470D" w:rsidRPr="004F502F" w:rsidRDefault="00EF470D" w:rsidP="00397A84">
      <w:pPr>
        <w:pStyle w:val="ListParagraph"/>
        <w:numPr>
          <w:ilvl w:val="0"/>
          <w:numId w:val="5"/>
        </w:numPr>
        <w:rPr>
          <w:rFonts w:asciiTheme="minorBidi" w:hAnsiTheme="minorBidi"/>
          <w:rtl/>
        </w:rPr>
      </w:pPr>
      <w:r w:rsidRPr="004F502F">
        <w:rPr>
          <w:rFonts w:asciiTheme="minorBidi" w:hAnsiTheme="minorBidi"/>
          <w:rtl/>
        </w:rPr>
        <w:t>הרשום בסוגריים הוא ערך ברירת מחדל – אותו ניתן לשנות הרמת ההתאגיד או ברמת הבנים (איזורים בתאגיד)</w:t>
      </w:r>
    </w:p>
    <w:p w14:paraId="539A139F" w14:textId="77777777" w:rsidR="00EF470D" w:rsidRPr="004F502F" w:rsidRDefault="00EF470D" w:rsidP="00397A84">
      <w:pPr>
        <w:pStyle w:val="ListParagraph"/>
        <w:numPr>
          <w:ilvl w:val="1"/>
          <w:numId w:val="5"/>
        </w:numPr>
        <w:rPr>
          <w:rFonts w:asciiTheme="minorBidi" w:hAnsiTheme="minorBidi"/>
        </w:rPr>
      </w:pPr>
      <w:del w:id="73" w:author="User" w:date="2019-10-10T15:45:00Z">
        <w:r w:rsidRPr="004F502F" w:rsidDel="009E2CAC">
          <w:rPr>
            <w:rFonts w:asciiTheme="minorBidi" w:hAnsiTheme="minorBidi"/>
            <w:rtl/>
          </w:rPr>
          <w:delText xml:space="preserve">יש </w:delText>
        </w:r>
      </w:del>
      <w:del w:id="74" w:author="User" w:date="2019-10-10T15:44:00Z">
        <w:r w:rsidRPr="004F502F" w:rsidDel="009E2CAC">
          <w:rPr>
            <w:rFonts w:asciiTheme="minorBidi" w:hAnsiTheme="minorBidi"/>
            <w:rtl/>
          </w:rPr>
          <w:delText xml:space="preserve">ליצור </w:delText>
        </w:r>
      </w:del>
      <w:ins w:id="75" w:author="User" w:date="2019-10-10T15:45:00Z">
        <w:r w:rsidR="009E2CAC">
          <w:rPr>
            <w:rFonts w:asciiTheme="minorBidi" w:hAnsiTheme="minorBidi" w:hint="cs"/>
            <w:rtl/>
          </w:rPr>
          <w:t xml:space="preserve"> </w:t>
        </w:r>
      </w:ins>
      <w:r w:rsidR="009E2CAC">
        <w:rPr>
          <w:rFonts w:asciiTheme="minorBidi" w:hAnsiTheme="minorBidi" w:hint="cs"/>
          <w:rtl/>
        </w:rPr>
        <w:t xml:space="preserve">עדכון </w:t>
      </w:r>
      <w:del w:id="76" w:author="User" w:date="2019-10-10T15:45:00Z">
        <w:r w:rsidRPr="004F502F" w:rsidDel="009E2CAC">
          <w:rPr>
            <w:rFonts w:asciiTheme="minorBidi" w:hAnsiTheme="minorBidi"/>
            <w:rtl/>
          </w:rPr>
          <w:delText>ב</w:delText>
        </w:r>
      </w:del>
      <w:r w:rsidRPr="004F502F">
        <w:rPr>
          <w:rFonts w:asciiTheme="minorBidi" w:hAnsiTheme="minorBidi"/>
          <w:rtl/>
        </w:rPr>
        <w:t xml:space="preserve">טבלת הפרמטרים </w:t>
      </w:r>
      <w:del w:id="77" w:author="User" w:date="2019-10-10T15:45:00Z">
        <w:r w:rsidRPr="004F502F" w:rsidDel="009E2CAC">
          <w:rPr>
            <w:rFonts w:asciiTheme="minorBidi" w:hAnsiTheme="minorBidi"/>
            <w:rtl/>
          </w:rPr>
          <w:delText>שורה חדשה</w:delText>
        </w:r>
      </w:del>
      <w:r w:rsidRPr="004F502F">
        <w:rPr>
          <w:rFonts w:asciiTheme="minorBidi" w:hAnsiTheme="minorBidi"/>
          <w:rtl/>
        </w:rPr>
        <w:t xml:space="preserve"> למדידת הלחצים. </w:t>
      </w:r>
    </w:p>
    <w:p w14:paraId="58EFADB3" w14:textId="77777777" w:rsidR="00EF470D" w:rsidRPr="004F502F" w:rsidRDefault="00EF470D" w:rsidP="00397A84">
      <w:pPr>
        <w:pStyle w:val="ListParagraph"/>
        <w:numPr>
          <w:ilvl w:val="2"/>
          <w:numId w:val="5"/>
        </w:numPr>
        <w:rPr>
          <w:rFonts w:asciiTheme="minorBidi" w:hAnsiTheme="minorBidi"/>
        </w:rPr>
      </w:pPr>
      <w:r w:rsidRPr="004F502F">
        <w:rPr>
          <w:rFonts w:asciiTheme="minorBidi" w:hAnsiTheme="minorBidi"/>
          <w:rtl/>
        </w:rPr>
        <w:t xml:space="preserve">לחץ מינימלי (3) </w:t>
      </w:r>
    </w:p>
    <w:p w14:paraId="7DE79E4A" w14:textId="77777777" w:rsidR="00EF470D" w:rsidRDefault="00EF470D" w:rsidP="00397A84">
      <w:pPr>
        <w:pStyle w:val="ListParagraph"/>
        <w:numPr>
          <w:ilvl w:val="2"/>
          <w:numId w:val="5"/>
        </w:numPr>
        <w:rPr>
          <w:rFonts w:asciiTheme="minorBidi" w:hAnsiTheme="minorBidi"/>
        </w:rPr>
      </w:pPr>
      <w:r w:rsidRPr="004F502F">
        <w:rPr>
          <w:rFonts w:asciiTheme="minorBidi" w:hAnsiTheme="minorBidi"/>
          <w:rtl/>
        </w:rPr>
        <w:t xml:space="preserve">לחץ מקסימלי (6). </w:t>
      </w:r>
    </w:p>
    <w:p w14:paraId="7B524D07" w14:textId="74757E50" w:rsidR="00CA4C90" w:rsidRDefault="00FA53A5" w:rsidP="00E943FB">
      <w:pPr>
        <w:pStyle w:val="ListParagraph"/>
        <w:numPr>
          <w:ilvl w:val="1"/>
          <w:numId w:val="5"/>
        </w:numPr>
        <w:rPr>
          <w:ins w:id="78" w:author="rili levavi" w:date="2019-10-15T08:45:00Z"/>
          <w:rFonts w:asciiTheme="minorBidi" w:hAnsiTheme="minorBidi"/>
        </w:rPr>
      </w:pPr>
      <w:r>
        <w:rPr>
          <w:rFonts w:asciiTheme="minorBidi" w:hAnsiTheme="minorBidi" w:hint="cs"/>
          <w:rtl/>
        </w:rPr>
        <w:t>יש ליצור בטבלת הפרמטרים שורה חדשה למדידת הסטייה בלחצים</w:t>
      </w:r>
      <w:r w:rsidR="009264EA">
        <w:rPr>
          <w:rFonts w:asciiTheme="minorBidi" w:hAnsiTheme="minorBidi" w:hint="cs"/>
          <w:rtl/>
        </w:rPr>
        <w:t xml:space="preserve">. יתכנו מספר פרמטרים </w:t>
      </w:r>
      <w:ins w:id="79" w:author="User" w:date="2019-10-10T15:54:00Z">
        <w:r w:rsidR="009673A3">
          <w:rPr>
            <w:rFonts w:asciiTheme="minorBidi" w:hAnsiTheme="minorBidi" w:hint="cs"/>
            <w:rtl/>
          </w:rPr>
          <w:t>(</w:t>
        </w:r>
      </w:ins>
      <w:ins w:id="80" w:author="User" w:date="2019-10-10T15:55:00Z">
        <w:r w:rsidR="009673A3">
          <w:rPr>
            <w:rFonts w:asciiTheme="minorBidi" w:hAnsiTheme="minorBidi" w:hint="cs"/>
            <w:rtl/>
          </w:rPr>
          <w:t xml:space="preserve">מידע שמתקבל מיחידות הקצה נועד </w:t>
        </w:r>
      </w:ins>
      <w:ins w:id="81" w:author="User" w:date="2019-10-10T15:54:00Z">
        <w:r w:rsidR="009673A3">
          <w:rPr>
            <w:rFonts w:asciiTheme="minorBidi" w:hAnsiTheme="minorBidi" w:hint="cs"/>
            <w:rtl/>
          </w:rPr>
          <w:t xml:space="preserve">לשימוש שלנו </w:t>
        </w:r>
      </w:ins>
      <w:ins w:id="82" w:author="User" w:date="2019-10-10T15:55:00Z">
        <w:r w:rsidR="009673A3">
          <w:rPr>
            <w:rFonts w:asciiTheme="minorBidi" w:hAnsiTheme="minorBidi" w:hint="cs"/>
            <w:rtl/>
          </w:rPr>
          <w:t>למה לעדכן?</w:t>
        </w:r>
      </w:ins>
      <w:ins w:id="83" w:author="rili levavi" w:date="2019-10-15T08:40:00Z">
        <w:r w:rsidR="00FE13D3">
          <w:rPr>
            <w:rFonts w:asciiTheme="minorBidi" w:hAnsiTheme="minorBidi" w:hint="cs"/>
            <w:rtl/>
          </w:rPr>
          <w:t>- זהו שדה שעוזר לחישוב הסטייה הנדרשת</w:t>
        </w:r>
      </w:ins>
      <w:ins w:id="84" w:author="rili levavi" w:date="2019-10-15T08:45:00Z">
        <w:r w:rsidR="00CA4C90">
          <w:rPr>
            <w:rFonts w:asciiTheme="minorBidi" w:hAnsiTheme="minorBidi" w:hint="cs"/>
            <w:rtl/>
          </w:rPr>
          <w:t xml:space="preserve"> </w:t>
        </w:r>
      </w:ins>
      <w:ins w:id="85" w:author="rili levavi" w:date="2019-10-15T08:40:00Z">
        <w:r w:rsidR="00FE13D3">
          <w:rPr>
            <w:rFonts w:asciiTheme="minorBidi" w:hAnsiTheme="minorBidi" w:hint="cs"/>
            <w:rtl/>
          </w:rPr>
          <w:t>כדי שהנתונים הללו ישמשו אותנו בהמשך</w:t>
        </w:r>
      </w:ins>
      <w:ins w:id="86" w:author="User" w:date="2019-10-10T15:55:00Z">
        <w:r w:rsidR="009673A3">
          <w:rPr>
            <w:rFonts w:asciiTheme="minorBidi" w:hAnsiTheme="minorBidi" w:hint="cs"/>
            <w:rtl/>
          </w:rPr>
          <w:t xml:space="preserve">) </w:t>
        </w:r>
      </w:ins>
      <w:r w:rsidR="009264EA">
        <w:rPr>
          <w:rFonts w:asciiTheme="minorBidi" w:hAnsiTheme="minorBidi" w:hint="cs"/>
          <w:rtl/>
        </w:rPr>
        <w:t>לבדיקה שכל אחד מהם מייצג דחיפות אחרת</w:t>
      </w:r>
      <w:ins w:id="87" w:author="rili levavi" w:date="2019-10-15T08:45:00Z">
        <w:r w:rsidR="00CA4C90">
          <w:rPr>
            <w:rFonts w:asciiTheme="minorBidi" w:hAnsiTheme="minorBidi" w:hint="cs"/>
            <w:rtl/>
          </w:rPr>
          <w:t xml:space="preserve">. </w:t>
        </w:r>
        <w:r w:rsidR="00CA4C90">
          <w:rPr>
            <w:rFonts w:asciiTheme="minorBidi" w:hAnsiTheme="minorBidi" w:hint="cs"/>
            <w:rtl/>
          </w:rPr>
          <w:t xml:space="preserve">אחוז הסטיה יכול לבדוק גם אם הלחץ תקין- לדוגמה </w:t>
        </w:r>
        <w:r w:rsidR="00CA4C90">
          <w:rPr>
            <w:rFonts w:asciiTheme="minorBidi" w:hAnsiTheme="minorBidi"/>
            <w:rtl/>
          </w:rPr>
          <w:t>–</w:t>
        </w:r>
        <w:r w:rsidR="00CA4C90">
          <w:rPr>
            <w:rFonts w:asciiTheme="minorBidi" w:hAnsiTheme="minorBidi" w:hint="cs"/>
            <w:rtl/>
          </w:rPr>
          <w:t xml:space="preserve"> לדוגמה אם הלחץ הוא בין 3 ל-6 והיה 6, וצנח בבת אחת ל-3 </w:t>
        </w:r>
        <w:r w:rsidR="00CA4C90">
          <w:rPr>
            <w:rFonts w:asciiTheme="minorBidi" w:hAnsiTheme="minorBidi"/>
            <w:rtl/>
          </w:rPr>
          <w:t>–</w:t>
        </w:r>
        <w:r w:rsidR="00CA4C90">
          <w:rPr>
            <w:rFonts w:asciiTheme="minorBidi" w:hAnsiTheme="minorBidi" w:hint="cs"/>
            <w:rtl/>
          </w:rPr>
          <w:t xml:space="preserve"> עדיין לא נקבל על כך חיווי, אבל </w:t>
        </w:r>
      </w:ins>
      <w:ins w:id="88" w:author="rili levavi" w:date="2019-10-15T08:46:00Z">
        <w:r w:rsidR="00CA4C90">
          <w:rPr>
            <w:rFonts w:asciiTheme="minorBidi" w:hAnsiTheme="minorBidi" w:hint="cs"/>
            <w:rtl/>
          </w:rPr>
          <w:t xml:space="preserve">נוכל לאתר </w:t>
        </w:r>
        <w:r w:rsidR="00CA4C90">
          <w:rPr>
            <w:rFonts w:asciiTheme="minorBidi" w:hAnsiTheme="minorBidi" w:hint="cs"/>
            <w:rtl/>
          </w:rPr>
          <w:lastRenderedPageBreak/>
          <w:t xml:space="preserve">מצב כזה באמצעות מדידה זו. בהמשך נוכל להחליט האם ליצור אירוע נוסף במקרים כאלה או לא. </w:t>
        </w:r>
      </w:ins>
    </w:p>
    <w:p w14:paraId="39B07D29" w14:textId="19960AD5" w:rsidR="00FA53A5" w:rsidRPr="004F502F" w:rsidDel="002C51C5" w:rsidRDefault="009264EA" w:rsidP="001E0DF2">
      <w:pPr>
        <w:pStyle w:val="ListParagraph"/>
        <w:numPr>
          <w:ilvl w:val="1"/>
          <w:numId w:val="5"/>
        </w:numPr>
        <w:rPr>
          <w:del w:id="89" w:author="rili levavi" w:date="2019-10-15T08:47:00Z"/>
          <w:rFonts w:asciiTheme="minorBidi" w:hAnsiTheme="minorBidi"/>
        </w:rPr>
      </w:pPr>
      <w:del w:id="90" w:author="rili levavi" w:date="2019-10-15T08:45:00Z">
        <w:r w:rsidRPr="002C51C5" w:rsidDel="00CA4C90">
          <w:rPr>
            <w:rFonts w:asciiTheme="minorBidi" w:hAnsiTheme="minorBidi" w:hint="cs"/>
            <w:rtl/>
          </w:rPr>
          <w:delText xml:space="preserve"> </w:delText>
        </w:r>
      </w:del>
    </w:p>
    <w:p w14:paraId="42BE6689" w14:textId="003ECD6C" w:rsidR="00D54269" w:rsidRPr="00E01603" w:rsidDel="002C51C5" w:rsidRDefault="00EF470D" w:rsidP="001E0DF2">
      <w:pPr>
        <w:pStyle w:val="ListParagraph"/>
        <w:numPr>
          <w:ilvl w:val="2"/>
          <w:numId w:val="5"/>
        </w:numPr>
        <w:rPr>
          <w:del w:id="91" w:author="rili levavi" w:date="2019-10-15T08:46:00Z"/>
          <w:rFonts w:asciiTheme="minorBidi" w:hAnsiTheme="minorBidi"/>
        </w:rPr>
        <w:pPrChange w:id="92" w:author="rili levavi" w:date="2019-10-15T08:47:00Z">
          <w:pPr>
            <w:pStyle w:val="ListParagraph"/>
            <w:numPr>
              <w:ilvl w:val="2"/>
              <w:numId w:val="5"/>
            </w:numPr>
            <w:ind w:left="2160" w:hanging="180"/>
          </w:pPr>
        </w:pPrChange>
      </w:pPr>
      <w:del w:id="93" w:author="rili levavi" w:date="2019-10-15T08:46:00Z">
        <w:r w:rsidRPr="002C51C5" w:rsidDel="002C51C5">
          <w:rPr>
            <w:rFonts w:asciiTheme="minorBidi" w:hAnsiTheme="minorBidi"/>
            <w:rtl/>
          </w:rPr>
          <w:delText xml:space="preserve">אחוז סטייה </w:delText>
        </w:r>
        <w:r w:rsidR="0060156A" w:rsidRPr="002C51C5" w:rsidDel="002C51C5">
          <w:rPr>
            <w:rFonts w:asciiTheme="minorBidi" w:hAnsiTheme="minorBidi" w:hint="cs"/>
            <w:rtl/>
          </w:rPr>
          <w:delText>(לבדוק האם יש צורך באחוז גבוה ואחוז נמוך)</w:delText>
        </w:r>
      </w:del>
    </w:p>
    <w:p w14:paraId="1D706B0A" w14:textId="1B399677" w:rsidR="00FA53A5" w:rsidRDefault="00FA53A5" w:rsidP="00E943FB">
      <w:pPr>
        <w:pStyle w:val="ListParagraph"/>
        <w:numPr>
          <w:ilvl w:val="1"/>
          <w:numId w:val="5"/>
        </w:numPr>
        <w:rPr>
          <w:rFonts w:asciiTheme="minorBidi" w:hAnsiTheme="minorBidi"/>
        </w:rPr>
      </w:pPr>
      <w:r>
        <w:rPr>
          <w:rFonts w:asciiTheme="minorBidi" w:hAnsiTheme="minorBidi" w:hint="cs"/>
          <w:rtl/>
        </w:rPr>
        <w:t>דחיפות (מוסתר)</w:t>
      </w:r>
      <w:ins w:id="94" w:author="rili levavi" w:date="2019-10-15T08:47:00Z">
        <w:r w:rsidR="00E01603">
          <w:rPr>
            <w:rFonts w:asciiTheme="minorBidi" w:hAnsiTheme="minorBidi" w:hint="cs"/>
            <w:rtl/>
          </w:rPr>
          <w:t xml:space="preserve">- </w:t>
        </w:r>
      </w:ins>
      <w:ins w:id="95" w:author="User" w:date="2019-10-10T15:56:00Z">
        <w:r w:rsidR="009673A3">
          <w:rPr>
            <w:rFonts w:asciiTheme="minorBidi" w:hAnsiTheme="minorBidi" w:hint="cs"/>
            <w:rtl/>
          </w:rPr>
          <w:t xml:space="preserve"> </w:t>
        </w:r>
      </w:ins>
      <w:ins w:id="96" w:author="User" w:date="2019-10-10T15:57:00Z">
        <w:r w:rsidR="009673A3">
          <w:rPr>
            <w:rFonts w:asciiTheme="minorBidi" w:hAnsiTheme="minorBidi" w:hint="cs"/>
            <w:rtl/>
          </w:rPr>
          <w:t>לא ברור ההקשר</w:t>
        </w:r>
      </w:ins>
      <w:ins w:id="97" w:author="rili levavi" w:date="2019-10-15T08:47:00Z">
        <w:r w:rsidR="00E01603">
          <w:rPr>
            <w:rFonts w:asciiTheme="minorBidi" w:hAnsiTheme="minorBidi" w:hint="cs"/>
            <w:rtl/>
          </w:rPr>
          <w:t xml:space="preserve">- </w:t>
        </w:r>
      </w:ins>
      <w:ins w:id="98" w:author="rili levavi" w:date="2019-10-15T14:06:00Z">
        <w:r w:rsidR="00E943FB">
          <w:rPr>
            <w:rFonts w:asciiTheme="minorBidi" w:hAnsiTheme="minorBidi" w:hint="cs"/>
            <w:rtl/>
          </w:rPr>
          <w:t xml:space="preserve">שדה מוסתר בבסיס הנתונים  לניתוח עתידי של הנתונים. </w:t>
        </w:r>
      </w:ins>
    </w:p>
    <w:p w14:paraId="7CC72D3B" w14:textId="5DD2E4F2" w:rsidR="0060156A" w:rsidRPr="004F502F" w:rsidRDefault="0060156A" w:rsidP="00D65294">
      <w:pPr>
        <w:pStyle w:val="ListParagraph"/>
        <w:numPr>
          <w:ilvl w:val="1"/>
          <w:numId w:val="5"/>
        </w:numPr>
        <w:rPr>
          <w:rFonts w:asciiTheme="minorBidi" w:hAnsiTheme="minorBidi"/>
        </w:rPr>
      </w:pPr>
      <w:r>
        <w:rPr>
          <w:rFonts w:asciiTheme="minorBidi" w:hAnsiTheme="minorBidi" w:hint="cs"/>
          <w:rtl/>
        </w:rPr>
        <w:t xml:space="preserve">סגירה אוטומטית לאחר </w:t>
      </w:r>
      <w:r>
        <w:rPr>
          <w:rFonts w:asciiTheme="minorBidi" w:hAnsiTheme="minorBidi" w:hint="cs"/>
        </w:rPr>
        <w:t>X</w:t>
      </w:r>
      <w:r>
        <w:rPr>
          <w:rFonts w:asciiTheme="minorBidi" w:hAnsiTheme="minorBidi" w:hint="cs"/>
          <w:rtl/>
        </w:rPr>
        <w:t xml:space="preserve"> </w:t>
      </w:r>
      <w:r w:rsidR="004A4EB1">
        <w:rPr>
          <w:rFonts w:asciiTheme="minorBidi" w:hAnsiTheme="minorBidi" w:hint="cs"/>
          <w:rtl/>
        </w:rPr>
        <w:t>ימים</w:t>
      </w:r>
      <w:r w:rsidR="00450EA2">
        <w:rPr>
          <w:rFonts w:asciiTheme="minorBidi" w:hAnsiTheme="minorBidi" w:hint="cs"/>
          <w:rtl/>
        </w:rPr>
        <w:t xml:space="preserve"> (מוסתר)</w:t>
      </w:r>
      <w:ins w:id="99" w:author="User" w:date="2019-10-10T15:56:00Z">
        <w:r w:rsidR="009673A3">
          <w:rPr>
            <w:rFonts w:asciiTheme="minorBidi" w:hAnsiTheme="minorBidi" w:hint="cs"/>
            <w:rtl/>
          </w:rPr>
          <w:t xml:space="preserve"> </w:t>
        </w:r>
      </w:ins>
      <w:ins w:id="100" w:author="User" w:date="2019-10-10T15:57:00Z">
        <w:r w:rsidR="009673A3">
          <w:rPr>
            <w:rFonts w:asciiTheme="minorBidi" w:hAnsiTheme="minorBidi" w:hint="cs"/>
            <w:rtl/>
          </w:rPr>
          <w:t xml:space="preserve">לא ברור ההקשר </w:t>
        </w:r>
      </w:ins>
      <w:ins w:id="101" w:author="rili levavi" w:date="2019-10-15T08:41:00Z">
        <w:r w:rsidR="00FE13D3">
          <w:rPr>
            <w:rFonts w:asciiTheme="minorBidi" w:hAnsiTheme="minorBidi"/>
            <w:rtl/>
          </w:rPr>
          <w:t>–</w:t>
        </w:r>
        <w:r w:rsidR="00FE13D3">
          <w:rPr>
            <w:rFonts w:asciiTheme="minorBidi" w:hAnsiTheme="minorBidi" w:hint="cs"/>
            <w:rtl/>
          </w:rPr>
          <w:t xml:space="preserve"> </w:t>
        </w:r>
      </w:ins>
      <w:ins w:id="102" w:author="rili levavi" w:date="2019-10-15T14:09:00Z">
        <w:r w:rsidR="004F56C4">
          <w:rPr>
            <w:rFonts w:asciiTheme="minorBidi" w:hAnsiTheme="minorBidi" w:hint="cs"/>
            <w:rtl/>
          </w:rPr>
          <w:t>הכנה ל</w:t>
        </w:r>
        <w:bookmarkStart w:id="103" w:name="_GoBack"/>
        <w:bookmarkEnd w:id="103"/>
        <w:r w:rsidR="00D65294">
          <w:rPr>
            <w:rFonts w:asciiTheme="minorBidi" w:hAnsiTheme="minorBidi" w:hint="cs"/>
            <w:rtl/>
          </w:rPr>
          <w:t>פיתוח עתידי</w:t>
        </w:r>
      </w:ins>
      <w:ins w:id="104" w:author="rili levavi" w:date="2019-10-15T14:08:00Z">
        <w:r w:rsidR="00D65294">
          <w:rPr>
            <w:rFonts w:asciiTheme="minorBidi" w:hAnsiTheme="minorBidi" w:hint="cs"/>
            <w:rtl/>
          </w:rPr>
          <w:t xml:space="preserve"> - </w:t>
        </w:r>
      </w:ins>
      <w:ins w:id="105" w:author="rili levavi" w:date="2019-10-15T08:41:00Z">
        <w:r w:rsidR="00FE13D3">
          <w:rPr>
            <w:rFonts w:asciiTheme="minorBidi" w:hAnsiTheme="minorBidi" w:hint="cs"/>
            <w:rtl/>
          </w:rPr>
          <w:t xml:space="preserve">תוך כמה זמן נסגור אוטומטית את ההתרעות/ </w:t>
        </w:r>
      </w:ins>
      <w:ins w:id="106" w:author="rili levavi" w:date="2019-10-15T08:42:00Z">
        <w:r w:rsidR="009C0040">
          <w:rPr>
            <w:rFonts w:asciiTheme="minorBidi" w:hAnsiTheme="minorBidi" w:hint="cs"/>
            <w:rtl/>
          </w:rPr>
          <w:t>האירועים אם לא נקבל חיווי סגירה. כדי שלא יישארו במערכת התרעות ואירועים לא מטופלים- ברירת המחדל חודש)</w:t>
        </w:r>
      </w:ins>
    </w:p>
    <w:p w14:paraId="001F1F08" w14:textId="3857AF15" w:rsidR="00EF470D" w:rsidDel="00CA4C90" w:rsidRDefault="00EF470D" w:rsidP="00AD12DA">
      <w:pPr>
        <w:pStyle w:val="ListParagraph"/>
        <w:numPr>
          <w:ilvl w:val="1"/>
          <w:numId w:val="5"/>
        </w:numPr>
        <w:rPr>
          <w:del w:id="107" w:author="rili levavi" w:date="2019-10-15T08:45:00Z"/>
          <w:rFonts w:asciiTheme="minorBidi" w:hAnsiTheme="minorBidi"/>
        </w:rPr>
        <w:pPrChange w:id="108" w:author="rili levavi" w:date="2019-10-15T08:45:00Z">
          <w:pPr>
            <w:pStyle w:val="ListParagraph"/>
            <w:numPr>
              <w:ilvl w:val="1"/>
              <w:numId w:val="5"/>
            </w:numPr>
            <w:ind w:left="1440" w:hanging="360"/>
          </w:pPr>
        </w:pPrChange>
      </w:pPr>
      <w:r w:rsidRPr="00CA4C90">
        <w:rPr>
          <w:rFonts w:asciiTheme="minorBidi" w:hAnsiTheme="minorBidi"/>
          <w:rtl/>
        </w:rPr>
        <w:t>תצוגה –יש להציג בתצוגת פרטי ההידרנט את מדידת הלחץ האחרון שבוצע (תאריך ושעה)</w:t>
      </w:r>
      <w:ins w:id="109" w:author="User" w:date="2019-10-10T15:58:00Z">
        <w:r w:rsidR="009673A3" w:rsidRPr="00CA4C90">
          <w:rPr>
            <w:rFonts w:asciiTheme="minorBidi" w:hAnsiTheme="minorBidi" w:hint="cs"/>
            <w:rtl/>
          </w:rPr>
          <w:t xml:space="preserve"> לא ברור מערכתית ההבדל בין מידע על לחצי</w:t>
        </w:r>
      </w:ins>
      <w:ins w:id="110" w:author="User" w:date="2019-10-10T15:59:00Z">
        <w:r w:rsidR="009673A3" w:rsidRPr="00CA4C90">
          <w:rPr>
            <w:rFonts w:asciiTheme="minorBidi" w:hAnsiTheme="minorBidi" w:hint="cs"/>
            <w:rtl/>
          </w:rPr>
          <w:t xml:space="preserve">ם לבין מידע </w:t>
        </w:r>
        <w:commentRangeStart w:id="111"/>
        <w:r w:rsidR="009673A3" w:rsidRPr="00CA4C90">
          <w:rPr>
            <w:rFonts w:asciiTheme="minorBidi" w:hAnsiTheme="minorBidi" w:hint="cs"/>
            <w:rtl/>
          </w:rPr>
          <w:t>על סטיית לחצים</w:t>
        </w:r>
        <w:commentRangeEnd w:id="111"/>
        <w:r w:rsidR="009673A3">
          <w:rPr>
            <w:rStyle w:val="CommentReference"/>
            <w:rtl/>
          </w:rPr>
          <w:commentReference w:id="111"/>
        </w:r>
        <w:r w:rsidR="009673A3" w:rsidRPr="00CA4C90">
          <w:rPr>
            <w:rFonts w:asciiTheme="minorBidi" w:hAnsiTheme="minorBidi" w:hint="cs"/>
            <w:rtl/>
          </w:rPr>
          <w:t xml:space="preserve"> </w:t>
        </w:r>
      </w:ins>
      <w:ins w:id="112" w:author="rili levavi" w:date="2019-10-15T08:43:00Z">
        <w:r w:rsidR="00CA4C90" w:rsidRPr="00CA4C90">
          <w:rPr>
            <w:rFonts w:asciiTheme="minorBidi" w:hAnsiTheme="minorBidi"/>
            <w:rtl/>
          </w:rPr>
          <w:t>–</w:t>
        </w:r>
        <w:r w:rsidR="00CA4C90" w:rsidRPr="00CA4C90">
          <w:rPr>
            <w:rFonts w:asciiTheme="minorBidi" w:hAnsiTheme="minorBidi" w:hint="cs"/>
            <w:rtl/>
          </w:rPr>
          <w:t xml:space="preserve"> הלחצים מציגים את המצב בפועל. </w:t>
        </w:r>
      </w:ins>
    </w:p>
    <w:p w14:paraId="44F62D47" w14:textId="77777777" w:rsidR="00A35CA9" w:rsidRPr="00CA4C90" w:rsidRDefault="00A35CA9" w:rsidP="00AD12DA">
      <w:pPr>
        <w:pStyle w:val="ListParagraph"/>
        <w:rPr>
          <w:rFonts w:asciiTheme="minorBidi" w:hAnsiTheme="minorBidi"/>
        </w:rPr>
        <w:pPrChange w:id="113" w:author="rili levavi" w:date="2019-10-15T08:45:00Z">
          <w:pPr/>
        </w:pPrChange>
      </w:pPr>
    </w:p>
    <w:p w14:paraId="3333DF8D" w14:textId="77777777" w:rsidR="000F25CF" w:rsidRDefault="00EB68A0" w:rsidP="00FB0DE0">
      <w:pPr>
        <w:pStyle w:val="Heading3"/>
        <w:rPr>
          <w:rtl/>
        </w:rPr>
      </w:pPr>
      <w:bookmarkStart w:id="114" w:name="_Toc8713301"/>
      <w:r>
        <w:rPr>
          <w:rFonts w:hint="cs"/>
          <w:rtl/>
        </w:rPr>
        <w:t>ניהול</w:t>
      </w:r>
      <w:r w:rsidR="000F25CF">
        <w:rPr>
          <w:rFonts w:hint="cs"/>
          <w:rtl/>
        </w:rPr>
        <w:t xml:space="preserve"> </w:t>
      </w:r>
      <w:r w:rsidR="00BF2E14">
        <w:rPr>
          <w:rFonts w:hint="cs"/>
          <w:rtl/>
        </w:rPr>
        <w:t xml:space="preserve">ערכים חדשים </w:t>
      </w:r>
      <w:r w:rsidR="000F25CF">
        <w:rPr>
          <w:rFonts w:hint="cs"/>
          <w:rtl/>
        </w:rPr>
        <w:t>במסך פרמטרים</w:t>
      </w:r>
      <w:r>
        <w:rPr>
          <w:rFonts w:hint="cs"/>
          <w:rtl/>
        </w:rPr>
        <w:t xml:space="preserve"> </w:t>
      </w:r>
      <w:bookmarkEnd w:id="114"/>
    </w:p>
    <w:p w14:paraId="6813F585" w14:textId="77777777" w:rsidR="00136E58" w:rsidRDefault="00BF2E14" w:rsidP="005D4B90">
      <w:pPr>
        <w:rPr>
          <w:rtl/>
        </w:rPr>
      </w:pPr>
      <w:r>
        <w:rPr>
          <w:rFonts w:hint="cs"/>
          <w:rtl/>
        </w:rPr>
        <w:t xml:space="preserve">מספר </w:t>
      </w:r>
      <w:r w:rsidR="005D4B90">
        <w:rPr>
          <w:rFonts w:hint="cs"/>
          <w:rtl/>
        </w:rPr>
        <w:t xml:space="preserve">העדכון </w:t>
      </w:r>
      <w:r>
        <w:rPr>
          <w:rFonts w:hint="cs"/>
          <w:rtl/>
        </w:rPr>
        <w:t xml:space="preserve"> </w:t>
      </w:r>
      <w:r w:rsidR="005D4B90">
        <w:rPr>
          <w:rFonts w:hint="cs"/>
          <w:rtl/>
        </w:rPr>
        <w:t xml:space="preserve">ומועד העדכון יעודכנו </w:t>
      </w:r>
      <w:r w:rsidR="00EB68A0">
        <w:rPr>
          <w:rFonts w:hint="cs"/>
          <w:rtl/>
        </w:rPr>
        <w:t xml:space="preserve">אוטומטית על ידי המערכת </w:t>
      </w:r>
      <w:r>
        <w:rPr>
          <w:rFonts w:hint="cs"/>
          <w:rtl/>
        </w:rPr>
        <w:t>במסך הפרמטרים.</w:t>
      </w:r>
    </w:p>
    <w:p w14:paraId="60BECC3A" w14:textId="77777777" w:rsidR="00BF2E14" w:rsidRDefault="005D4B90" w:rsidP="00174C1C">
      <w:pPr>
        <w:rPr>
          <w:rFonts w:asciiTheme="minorBidi" w:hAnsiTheme="minorBidi"/>
        </w:rPr>
      </w:pPr>
      <w:r>
        <w:rPr>
          <w:rFonts w:hint="cs"/>
          <w:rtl/>
        </w:rPr>
        <w:t xml:space="preserve">כל נתוני העדכונים ישמרו בטבלה ייעודית.בכל שינוי של אחד או יותר מערכי </w:t>
      </w:r>
      <w:r w:rsidR="00BF2E14" w:rsidRPr="00E873F2">
        <w:rPr>
          <w:rFonts w:asciiTheme="minorBidi" w:hAnsiTheme="minorBidi" w:hint="cs"/>
          <w:rtl/>
        </w:rPr>
        <w:t xml:space="preserve">לחץ </w:t>
      </w:r>
      <w:r w:rsidR="00CF3F29">
        <w:rPr>
          <w:rFonts w:asciiTheme="minorBidi" w:hAnsiTheme="minorBidi" w:hint="cs"/>
          <w:rtl/>
        </w:rPr>
        <w:t>סטטי ב</w:t>
      </w:r>
      <w:r w:rsidR="00BF2E14" w:rsidRPr="00E873F2">
        <w:rPr>
          <w:rFonts w:asciiTheme="minorBidi" w:hAnsiTheme="minorBidi" w:hint="cs"/>
          <w:rtl/>
        </w:rPr>
        <w:t>בצינור</w:t>
      </w:r>
    </w:p>
    <w:p w14:paraId="12ADAFE7" w14:textId="77777777" w:rsidR="00EF470D" w:rsidRPr="00EF470D" w:rsidRDefault="00EF470D" w:rsidP="00EF470D">
      <w:pPr>
        <w:rPr>
          <w:rtl/>
        </w:rPr>
      </w:pPr>
    </w:p>
    <w:p w14:paraId="2C41FACC" w14:textId="77777777" w:rsidR="00EF470D" w:rsidRDefault="00EF470D" w:rsidP="00EF470D">
      <w:pPr>
        <w:pStyle w:val="Heading2"/>
        <w:rPr>
          <w:rFonts w:asciiTheme="minorBidi" w:hAnsiTheme="minorBidi" w:cstheme="minorBidi"/>
          <w:rtl/>
        </w:rPr>
      </w:pPr>
      <w:bookmarkStart w:id="115" w:name="_Toc8713302"/>
      <w:r w:rsidRPr="00EF470D">
        <w:rPr>
          <w:rFonts w:asciiTheme="minorBidi" w:hAnsiTheme="minorBidi" w:cstheme="minorBidi" w:hint="cs"/>
          <w:rtl/>
        </w:rPr>
        <w:t>מסך פרופילים</w:t>
      </w:r>
      <w:bookmarkEnd w:id="115"/>
    </w:p>
    <w:p w14:paraId="7A3F41B1" w14:textId="77777777" w:rsidR="00E96287" w:rsidRPr="00E96287" w:rsidRDefault="00E96287" w:rsidP="00E96287">
      <w:pPr>
        <w:rPr>
          <w:rtl/>
        </w:rPr>
      </w:pPr>
      <w:r>
        <w:rPr>
          <w:rFonts w:hint="cs"/>
          <w:rtl/>
        </w:rPr>
        <w:t>יש להוסיף למסך הפרופילים ניהול הגישה למסך לחץ צינור.</w:t>
      </w:r>
    </w:p>
    <w:p w14:paraId="67C81E7B" w14:textId="77777777" w:rsidR="00EF470D" w:rsidRDefault="00EF470D" w:rsidP="00EF470D">
      <w:pPr>
        <w:rPr>
          <w:rtl/>
        </w:rPr>
      </w:pPr>
      <w:r>
        <w:rPr>
          <w:rFonts w:asciiTheme="minorBidi" w:hAnsiTheme="minorBidi"/>
          <w:noProof/>
        </w:rPr>
        <mc:AlternateContent>
          <mc:Choice Requires="wps">
            <w:drawing>
              <wp:anchor distT="0" distB="0" distL="114300" distR="114300" simplePos="0" relativeHeight="251659264" behindDoc="0" locked="0" layoutInCell="1" allowOverlap="1" wp14:anchorId="1D6486FF" wp14:editId="349BABF8">
                <wp:simplePos x="0" y="0"/>
                <wp:positionH relativeFrom="column">
                  <wp:posOffset>1310185</wp:posOffset>
                </wp:positionH>
                <wp:positionV relativeFrom="paragraph">
                  <wp:posOffset>2447821</wp:posOffset>
                </wp:positionV>
                <wp:extent cx="3077371" cy="238836"/>
                <wp:effectExtent l="0" t="0" r="27940" b="27940"/>
                <wp:wrapNone/>
                <wp:docPr id="7" name="Text Box 7"/>
                <wp:cNvGraphicFramePr/>
                <a:graphic xmlns:a="http://schemas.openxmlformats.org/drawingml/2006/main">
                  <a:graphicData uri="http://schemas.microsoft.com/office/word/2010/wordprocessingShape">
                    <wps:wsp>
                      <wps:cNvSpPr txBox="1"/>
                      <wps:spPr>
                        <a:xfrm>
                          <a:off x="0" y="0"/>
                          <a:ext cx="3077371" cy="238836"/>
                        </a:xfrm>
                        <a:prstGeom prst="rect">
                          <a:avLst/>
                        </a:prstGeom>
                        <a:solidFill>
                          <a:schemeClr val="lt1"/>
                        </a:solidFill>
                        <a:ln w="6350">
                          <a:solidFill>
                            <a:srgbClr val="FF0000"/>
                          </a:solidFill>
                        </a:ln>
                      </wps:spPr>
                      <wps:txbx>
                        <w:txbxContent>
                          <w:p w14:paraId="477D68FD" w14:textId="77777777" w:rsidR="00FE13D3" w:rsidRPr="00EF470D" w:rsidRDefault="00FE13D3">
                            <w:pPr>
                              <w:rPr>
                                <w:sz w:val="14"/>
                                <w:szCs w:val="14"/>
                              </w:rPr>
                            </w:pPr>
                            <w:r w:rsidRPr="00EF470D">
                              <w:rPr>
                                <w:rFonts w:hint="cs"/>
                                <w:sz w:val="14"/>
                                <w:szCs w:val="14"/>
                                <w:rtl/>
                              </w:rPr>
                              <w:t xml:space="preserve">לחץ </w:t>
                            </w:r>
                            <w:r>
                              <w:rPr>
                                <w:rFonts w:hint="cs"/>
                                <w:sz w:val="14"/>
                                <w:szCs w:val="14"/>
                                <w:rtl/>
                              </w:rPr>
                              <w:t xml:space="preserve"> </w:t>
                            </w:r>
                            <w:r>
                              <w:rPr>
                                <w:rFonts w:hint="cs"/>
                                <w:sz w:val="14"/>
                                <w:szCs w:val="14"/>
                                <w:rtl/>
                              </w:rPr>
                              <w:t xml:space="preserve">בצינור                                     גישה               יצירה            עריכה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486FF" id="Text Box 7" o:spid="_x0000_s1028" type="#_x0000_t202" style="position:absolute;left:0;text-align:left;margin-left:103.15pt;margin-top:192.75pt;width:242.3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" fillcolor="white [3201]" strokecolor="red" strokeweight=".5pt">
                <v:textbox>
                  <w:txbxContent>
                    <w:p w14:paraId="477D68FD" w14:textId="77777777" w:rsidR="00FE13D3" w:rsidRPr="00EF470D" w:rsidRDefault="00FE13D3">
                      <w:pPr>
                        <w:rPr>
                          <w:sz w:val="14"/>
                          <w:szCs w:val="14"/>
                        </w:rPr>
                      </w:pPr>
                      <w:r w:rsidRPr="00EF470D">
                        <w:rPr>
                          <w:rFonts w:hint="cs"/>
                          <w:sz w:val="14"/>
                          <w:szCs w:val="14"/>
                          <w:rtl/>
                        </w:rPr>
                        <w:t xml:space="preserve">לחץ </w:t>
                      </w:r>
                      <w:r>
                        <w:rPr>
                          <w:rFonts w:hint="cs"/>
                          <w:sz w:val="14"/>
                          <w:szCs w:val="14"/>
                          <w:rtl/>
                        </w:rPr>
                        <w:t xml:space="preserve"> </w:t>
                      </w:r>
                      <w:r>
                        <w:rPr>
                          <w:rFonts w:hint="cs"/>
                          <w:sz w:val="14"/>
                          <w:szCs w:val="14"/>
                          <w:rtl/>
                        </w:rPr>
                        <w:t xml:space="preserve">בצינור                                     גישה               יצירה            עריכה </w:t>
                      </w:r>
                    </w:p>
                  </w:txbxContent>
                </v:textbox>
              </v:shape>
            </w:pict>
          </mc:Fallback>
        </mc:AlternateContent>
      </w:r>
      <w:r w:rsidRPr="00D56414">
        <w:rPr>
          <w:rFonts w:asciiTheme="minorBidi" w:hAnsiTheme="minorBidi"/>
          <w:noProof/>
        </w:rPr>
        <w:drawing>
          <wp:inline distT="0" distB="0" distL="0" distR="0" wp14:anchorId="53211FEF" wp14:editId="38D301AB">
            <wp:extent cx="5651507" cy="4114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144" cy="4126185"/>
                    </a:xfrm>
                    <a:prstGeom prst="rect">
                      <a:avLst/>
                    </a:prstGeom>
                  </pic:spPr>
                </pic:pic>
              </a:graphicData>
            </a:graphic>
          </wp:inline>
        </w:drawing>
      </w:r>
    </w:p>
    <w:p w14:paraId="03464634" w14:textId="77777777" w:rsidR="005709B4" w:rsidRDefault="005709B4" w:rsidP="00EF470D">
      <w:pPr>
        <w:rPr>
          <w:rtl/>
        </w:rPr>
      </w:pPr>
    </w:p>
    <w:p w14:paraId="39FFF37C" w14:textId="77777777" w:rsidR="005709B4" w:rsidRPr="00174C1C" w:rsidRDefault="005709B4" w:rsidP="00EF470D">
      <w:pPr>
        <w:rPr>
          <w:rtl/>
        </w:rPr>
      </w:pPr>
      <w:r w:rsidRPr="00174C1C">
        <w:rPr>
          <w:rFonts w:hint="cs"/>
          <w:rtl/>
        </w:rPr>
        <w:t>מסך ניהול גרסאות</w:t>
      </w:r>
    </w:p>
    <w:p w14:paraId="2B2CB78A" w14:textId="77777777" w:rsidR="005709B4" w:rsidRPr="00174C1C" w:rsidRDefault="005709B4" w:rsidP="00EF470D">
      <w:pPr>
        <w:rPr>
          <w:rtl/>
        </w:rPr>
      </w:pPr>
      <w:r w:rsidRPr="00174C1C">
        <w:rPr>
          <w:rFonts w:hint="eastAsia"/>
          <w:rtl/>
        </w:rPr>
        <w:lastRenderedPageBreak/>
        <w:t>מסך</w:t>
      </w:r>
      <w:r w:rsidRPr="00174C1C">
        <w:rPr>
          <w:rtl/>
        </w:rPr>
        <w:t xml:space="preserve"> </w:t>
      </w:r>
      <w:r w:rsidRPr="00174C1C">
        <w:rPr>
          <w:rFonts w:hint="eastAsia"/>
          <w:rtl/>
        </w:rPr>
        <w:t>צפיה</w:t>
      </w:r>
      <w:r w:rsidRPr="00174C1C">
        <w:rPr>
          <w:rtl/>
        </w:rPr>
        <w:t xml:space="preserve"> </w:t>
      </w:r>
      <w:r w:rsidRPr="00174C1C">
        <w:rPr>
          <w:rFonts w:hint="eastAsia"/>
          <w:rtl/>
        </w:rPr>
        <w:t>בלבד</w:t>
      </w:r>
      <w:r w:rsidRPr="00174C1C">
        <w:rPr>
          <w:rtl/>
        </w:rPr>
        <w:t>.</w:t>
      </w:r>
    </w:p>
    <w:p w14:paraId="6D89EB4B" w14:textId="77777777" w:rsidR="005709B4" w:rsidRPr="00EF470D" w:rsidRDefault="005709B4" w:rsidP="00EF470D">
      <w:pPr>
        <w:rPr>
          <w:rtl/>
        </w:rPr>
      </w:pPr>
      <w:r w:rsidRPr="00174C1C">
        <w:rPr>
          <w:rFonts w:hint="eastAsia"/>
          <w:rtl/>
        </w:rPr>
        <w:t>המסך</w:t>
      </w:r>
      <w:r w:rsidRPr="00174C1C">
        <w:rPr>
          <w:rtl/>
        </w:rPr>
        <w:t xml:space="preserve"> יציג את כל שינויי הגרסאות שהועברו מהקושחה – מספר הגרסה, לינק לנתוני השינוי ומועד השינוי.</w:t>
      </w:r>
    </w:p>
    <w:p w14:paraId="5F1484FF" w14:textId="77777777" w:rsidR="00E873F2" w:rsidRDefault="00E873F2">
      <w:pPr>
        <w:bidi w:val="0"/>
        <w:rPr>
          <w:rFonts w:asciiTheme="minorBidi" w:eastAsiaTheme="majorEastAsia" w:hAnsiTheme="minorBidi"/>
          <w:color w:val="2E74B5" w:themeColor="accent1" w:themeShade="BF"/>
          <w:sz w:val="32"/>
          <w:szCs w:val="32"/>
        </w:rPr>
      </w:pPr>
      <w:r>
        <w:rPr>
          <w:rFonts w:asciiTheme="minorBidi" w:hAnsiTheme="minorBidi"/>
          <w:rtl/>
        </w:rPr>
        <w:br w:type="page"/>
      </w:r>
    </w:p>
    <w:p w14:paraId="313F0214" w14:textId="77777777" w:rsidR="00E06C9C" w:rsidRDefault="00E06C9C" w:rsidP="00E06C9C">
      <w:pPr>
        <w:pStyle w:val="Heading1"/>
        <w:rPr>
          <w:rFonts w:asciiTheme="minorBidi" w:hAnsiTheme="minorBidi" w:cstheme="minorBidi"/>
        </w:rPr>
      </w:pPr>
      <w:bookmarkStart w:id="116" w:name="_Toc8713303"/>
      <w:r>
        <w:rPr>
          <w:rFonts w:asciiTheme="minorBidi" w:hAnsiTheme="minorBidi" w:cstheme="minorBidi" w:hint="cs"/>
          <w:rtl/>
        </w:rPr>
        <w:lastRenderedPageBreak/>
        <w:t>פיתוחים נדרשים ב</w:t>
      </w:r>
      <w:r w:rsidR="00275909" w:rsidRPr="00D56414">
        <w:rPr>
          <w:rFonts w:asciiTheme="minorBidi" w:hAnsiTheme="minorBidi" w:cstheme="minorBidi"/>
          <w:rtl/>
        </w:rPr>
        <w:t>ממשק משתמש</w:t>
      </w:r>
      <w:bookmarkEnd w:id="116"/>
      <w:r w:rsidR="00275909" w:rsidRPr="00D56414">
        <w:rPr>
          <w:rFonts w:asciiTheme="minorBidi" w:hAnsiTheme="minorBidi" w:cstheme="minorBidi"/>
          <w:rtl/>
        </w:rPr>
        <w:t xml:space="preserve"> </w:t>
      </w:r>
    </w:p>
    <w:p w14:paraId="593F9221" w14:textId="77777777" w:rsidR="00275909" w:rsidRPr="00B3411D" w:rsidRDefault="00275909" w:rsidP="00E06C9C">
      <w:pPr>
        <w:pStyle w:val="Heading2"/>
        <w:rPr>
          <w:sz w:val="24"/>
          <w:szCs w:val="24"/>
        </w:rPr>
      </w:pPr>
      <w:bookmarkStart w:id="117" w:name="_Toc8713304"/>
      <w:r w:rsidRPr="00B3411D">
        <w:rPr>
          <w:sz w:val="24"/>
          <w:szCs w:val="24"/>
          <w:rtl/>
        </w:rPr>
        <w:t>מסך לחצים בצינור</w:t>
      </w:r>
      <w:bookmarkEnd w:id="117"/>
    </w:p>
    <w:p w14:paraId="76D5E629" w14:textId="77777777" w:rsidR="00C56FF6" w:rsidRPr="00B3411D" w:rsidRDefault="009C004E" w:rsidP="00397A84">
      <w:pPr>
        <w:pStyle w:val="ListParagraph"/>
        <w:numPr>
          <w:ilvl w:val="0"/>
          <w:numId w:val="8"/>
        </w:numPr>
        <w:rPr>
          <w:rFonts w:asciiTheme="minorBidi" w:hAnsiTheme="minorBidi"/>
        </w:rPr>
      </w:pPr>
      <w:r w:rsidRPr="00B3411D">
        <w:rPr>
          <w:rFonts w:asciiTheme="minorBidi" w:hAnsiTheme="minorBidi"/>
          <w:rtl/>
        </w:rPr>
        <w:t xml:space="preserve">בממשק המשתמש </w:t>
      </w:r>
      <w:r w:rsidR="003E3F7B" w:rsidRPr="00B3411D">
        <w:rPr>
          <w:rFonts w:asciiTheme="minorBidi" w:hAnsiTheme="minorBidi" w:hint="cs"/>
          <w:rtl/>
        </w:rPr>
        <w:t xml:space="preserve">יש ליצור </w:t>
      </w:r>
      <w:r w:rsidRPr="00B3411D">
        <w:rPr>
          <w:rFonts w:asciiTheme="minorBidi" w:hAnsiTheme="minorBidi"/>
          <w:rtl/>
        </w:rPr>
        <w:t xml:space="preserve">מסך חדש – מדידת לחצים בצינור. המסך יהיה כמו מסך האירועים. </w:t>
      </w:r>
    </w:p>
    <w:p w14:paraId="06EB9B80" w14:textId="77777777" w:rsidR="0094189A" w:rsidRPr="00B3411D" w:rsidRDefault="009C004E" w:rsidP="00397A84">
      <w:pPr>
        <w:pStyle w:val="ListParagraph"/>
        <w:numPr>
          <w:ilvl w:val="0"/>
          <w:numId w:val="8"/>
        </w:numPr>
        <w:rPr>
          <w:rFonts w:asciiTheme="minorBidi" w:hAnsiTheme="minorBidi"/>
        </w:rPr>
      </w:pPr>
      <w:r w:rsidRPr="00B3411D">
        <w:rPr>
          <w:rFonts w:asciiTheme="minorBidi" w:hAnsiTheme="minorBidi"/>
          <w:rtl/>
        </w:rPr>
        <w:t xml:space="preserve">בנוסף לקיים במסך האירועים </w:t>
      </w:r>
      <w:r w:rsidR="003E3F7B" w:rsidRPr="00B3411D">
        <w:rPr>
          <w:rFonts w:asciiTheme="minorBidi" w:hAnsiTheme="minorBidi" w:hint="cs"/>
          <w:rtl/>
        </w:rPr>
        <w:t>יש להוסיף</w:t>
      </w:r>
      <w:r w:rsidRPr="00B3411D">
        <w:rPr>
          <w:rFonts w:asciiTheme="minorBidi" w:hAnsiTheme="minorBidi"/>
          <w:rtl/>
        </w:rPr>
        <w:t xml:space="preserve"> </w:t>
      </w:r>
      <w:r w:rsidR="0094189A" w:rsidRPr="00B3411D">
        <w:rPr>
          <w:rFonts w:asciiTheme="minorBidi" w:hAnsiTheme="minorBidi"/>
          <w:rtl/>
        </w:rPr>
        <w:t xml:space="preserve">אפשרות </w:t>
      </w:r>
      <w:r w:rsidR="003E3F7B" w:rsidRPr="00B3411D">
        <w:rPr>
          <w:rFonts w:asciiTheme="minorBidi" w:hAnsiTheme="minorBidi"/>
          <w:rtl/>
        </w:rPr>
        <w:t>סינון מובנית ל</w:t>
      </w:r>
      <w:r w:rsidR="003E3F7B" w:rsidRPr="00B3411D">
        <w:rPr>
          <w:rFonts w:asciiTheme="minorBidi" w:hAnsiTheme="minorBidi" w:hint="cs"/>
          <w:rtl/>
        </w:rPr>
        <w:t xml:space="preserve">כל אחד מהפרמטרים (לחץ תחתון, לחץ עליון, אחוז הסטייה </w:t>
      </w:r>
      <w:r w:rsidRPr="00B3411D">
        <w:rPr>
          <w:rFonts w:asciiTheme="minorBidi" w:hAnsiTheme="minorBidi"/>
          <w:rtl/>
        </w:rPr>
        <w:t xml:space="preserve">: </w:t>
      </w:r>
      <w:r w:rsidR="0094189A" w:rsidRPr="00B3411D">
        <w:rPr>
          <w:rFonts w:asciiTheme="minorBidi" w:hAnsiTheme="minorBidi"/>
          <w:rtl/>
        </w:rPr>
        <w:t xml:space="preserve">(אפשרות </w:t>
      </w:r>
      <w:r w:rsidRPr="00B3411D">
        <w:rPr>
          <w:rFonts w:asciiTheme="minorBidi" w:hAnsiTheme="minorBidi"/>
          <w:rtl/>
        </w:rPr>
        <w:t>ה</w:t>
      </w:r>
      <w:r w:rsidR="0094189A" w:rsidRPr="00B3411D">
        <w:rPr>
          <w:rFonts w:asciiTheme="minorBidi" w:hAnsiTheme="minorBidi"/>
          <w:rtl/>
        </w:rPr>
        <w:t xml:space="preserve">סינון </w:t>
      </w:r>
      <w:r w:rsidRPr="00B3411D">
        <w:rPr>
          <w:rFonts w:asciiTheme="minorBidi" w:hAnsiTheme="minorBidi"/>
          <w:rtl/>
        </w:rPr>
        <w:t xml:space="preserve">לכל אחד מהפרמטרים- </w:t>
      </w:r>
      <w:r w:rsidR="0094189A" w:rsidRPr="00B3411D">
        <w:rPr>
          <w:rFonts w:asciiTheme="minorBidi" w:hAnsiTheme="minorBidi"/>
          <w:rtl/>
        </w:rPr>
        <w:t xml:space="preserve"> גדול, גדול שווה, קטן </w:t>
      </w:r>
      <w:r w:rsidRPr="00B3411D">
        <w:rPr>
          <w:rFonts w:asciiTheme="minorBidi" w:hAnsiTheme="minorBidi"/>
          <w:rtl/>
        </w:rPr>
        <w:t xml:space="preserve">, </w:t>
      </w:r>
      <w:r w:rsidR="0094189A" w:rsidRPr="00B3411D">
        <w:rPr>
          <w:rFonts w:asciiTheme="minorBidi" w:hAnsiTheme="minorBidi"/>
          <w:rtl/>
        </w:rPr>
        <w:t>קטן שווה, שווה, דומה (</w:t>
      </w:r>
      <w:r w:rsidR="0094189A" w:rsidRPr="00B3411D">
        <w:rPr>
          <w:rFonts w:asciiTheme="minorBidi" w:hAnsiTheme="minorBidi"/>
        </w:rPr>
        <w:t>INT</w:t>
      </w:r>
      <w:r w:rsidR="0094189A" w:rsidRPr="00B3411D">
        <w:rPr>
          <w:rFonts w:asciiTheme="minorBidi" w:hAnsiTheme="minorBidi"/>
          <w:rtl/>
        </w:rPr>
        <w:t>))</w:t>
      </w:r>
      <w:r w:rsidRPr="00B3411D">
        <w:rPr>
          <w:rFonts w:asciiTheme="minorBidi" w:hAnsiTheme="minorBidi"/>
          <w:rtl/>
        </w:rPr>
        <w:t>, זאת בנוסף ליכולות החיפוש הקיימות במערכת.</w:t>
      </w:r>
    </w:p>
    <w:p w14:paraId="17B9207F" w14:textId="77777777" w:rsidR="0094189A" w:rsidRPr="00B3411D" w:rsidRDefault="003D5AEB" w:rsidP="00397A84">
      <w:pPr>
        <w:pStyle w:val="ListParagraph"/>
        <w:numPr>
          <w:ilvl w:val="0"/>
          <w:numId w:val="8"/>
        </w:numPr>
        <w:rPr>
          <w:rFonts w:asciiTheme="minorBidi" w:hAnsiTheme="minorBidi"/>
        </w:rPr>
      </w:pPr>
      <w:r>
        <w:rPr>
          <w:rFonts w:asciiTheme="minorBidi" w:hAnsiTheme="minorBidi" w:hint="cs"/>
          <w:rtl/>
        </w:rPr>
        <w:t xml:space="preserve">המסך יתעדכן בכל פעם שנקבל מיחידת הקצה קריאה של לחץ צינור. </w:t>
      </w:r>
      <w:r w:rsidR="00D56414" w:rsidRPr="00B3411D">
        <w:rPr>
          <w:rFonts w:asciiTheme="minorBidi" w:hAnsiTheme="minorBidi"/>
          <w:rtl/>
        </w:rPr>
        <w:t xml:space="preserve"> </w:t>
      </w:r>
    </w:p>
    <w:p w14:paraId="342054F2" w14:textId="77777777" w:rsidR="00C56FF6" w:rsidRPr="00B3411D" w:rsidRDefault="00C56FF6" w:rsidP="00397A84">
      <w:pPr>
        <w:pStyle w:val="ListParagraph"/>
        <w:numPr>
          <w:ilvl w:val="0"/>
          <w:numId w:val="8"/>
        </w:numPr>
        <w:rPr>
          <w:rFonts w:asciiTheme="minorBidi" w:hAnsiTheme="minorBidi"/>
        </w:rPr>
      </w:pPr>
      <w:r w:rsidRPr="00B3411D">
        <w:rPr>
          <w:rFonts w:asciiTheme="minorBidi" w:hAnsiTheme="minorBidi" w:hint="cs"/>
          <w:rtl/>
        </w:rPr>
        <w:t>השדות הנדרשים בבסיס הנתונים:</w:t>
      </w:r>
    </w:p>
    <w:p w14:paraId="57679337" w14:textId="77777777" w:rsidR="00C56FF6" w:rsidRPr="00B3411D" w:rsidRDefault="00C56FF6" w:rsidP="00397A84">
      <w:pPr>
        <w:pStyle w:val="ListParagraph"/>
        <w:numPr>
          <w:ilvl w:val="1"/>
          <w:numId w:val="8"/>
        </w:numPr>
        <w:rPr>
          <w:rFonts w:asciiTheme="minorBidi" w:hAnsiTheme="minorBidi"/>
        </w:rPr>
      </w:pPr>
      <w:r w:rsidRPr="00B3411D">
        <w:rPr>
          <w:rFonts w:asciiTheme="minorBidi" w:hAnsiTheme="minorBidi" w:hint="cs"/>
          <w:rtl/>
        </w:rPr>
        <w:t>מספר סידורי</w:t>
      </w:r>
    </w:p>
    <w:p w14:paraId="3B8793E0" w14:textId="77777777" w:rsidR="00C56FF6" w:rsidRPr="00B3411D" w:rsidRDefault="00C56FF6" w:rsidP="00397A84">
      <w:pPr>
        <w:pStyle w:val="ListParagraph"/>
        <w:numPr>
          <w:ilvl w:val="1"/>
          <w:numId w:val="8"/>
        </w:numPr>
        <w:rPr>
          <w:rFonts w:asciiTheme="minorBidi" w:hAnsiTheme="minorBidi"/>
        </w:rPr>
      </w:pPr>
      <w:r w:rsidRPr="00B3411D">
        <w:rPr>
          <w:rFonts w:asciiTheme="minorBidi" w:hAnsiTheme="minorBidi" w:hint="cs"/>
          <w:rtl/>
        </w:rPr>
        <w:t>מזהה הידרנט</w:t>
      </w:r>
    </w:p>
    <w:p w14:paraId="5B40CB9E" w14:textId="77777777" w:rsidR="00F32107" w:rsidRPr="00B3411D" w:rsidRDefault="00F32107" w:rsidP="00397A84">
      <w:pPr>
        <w:pStyle w:val="ListParagraph"/>
        <w:numPr>
          <w:ilvl w:val="1"/>
          <w:numId w:val="8"/>
        </w:numPr>
        <w:rPr>
          <w:rFonts w:asciiTheme="minorBidi" w:hAnsiTheme="minorBidi"/>
        </w:rPr>
      </w:pPr>
      <w:r w:rsidRPr="00B3411D">
        <w:rPr>
          <w:rFonts w:asciiTheme="minorBidi" w:hAnsiTheme="minorBidi" w:hint="cs"/>
          <w:rtl/>
        </w:rPr>
        <w:t>לחץ נמדד</w:t>
      </w:r>
    </w:p>
    <w:p w14:paraId="5FD06508" w14:textId="77777777" w:rsidR="00F32107" w:rsidRDefault="00F32107" w:rsidP="00397A84">
      <w:pPr>
        <w:pStyle w:val="ListParagraph"/>
        <w:numPr>
          <w:ilvl w:val="1"/>
          <w:numId w:val="8"/>
        </w:numPr>
        <w:rPr>
          <w:rFonts w:asciiTheme="minorBidi" w:hAnsiTheme="minorBidi"/>
        </w:rPr>
      </w:pPr>
      <w:r w:rsidRPr="00B3411D">
        <w:rPr>
          <w:rFonts w:asciiTheme="minorBidi" w:hAnsiTheme="minorBidi" w:hint="cs"/>
          <w:rtl/>
        </w:rPr>
        <w:t>אחוז סטייה (0 תקין)</w:t>
      </w:r>
    </w:p>
    <w:p w14:paraId="58C0CEAE" w14:textId="77777777" w:rsidR="00DD5A34" w:rsidRDefault="00DD5A34" w:rsidP="00422B00">
      <w:pPr>
        <w:pStyle w:val="ListParagraph"/>
        <w:numPr>
          <w:ilvl w:val="1"/>
          <w:numId w:val="8"/>
        </w:numPr>
        <w:rPr>
          <w:rFonts w:asciiTheme="minorBidi" w:hAnsiTheme="minorBidi"/>
        </w:rPr>
      </w:pPr>
      <w:r>
        <w:rPr>
          <w:rFonts w:asciiTheme="minorBidi" w:hAnsiTheme="minorBidi" w:hint="cs"/>
          <w:rtl/>
        </w:rPr>
        <w:t xml:space="preserve">תאריך </w:t>
      </w:r>
      <w:r w:rsidR="00284C61">
        <w:rPr>
          <w:rFonts w:asciiTheme="minorBidi" w:hAnsiTheme="minorBidi" w:hint="cs"/>
          <w:rtl/>
        </w:rPr>
        <w:t xml:space="preserve">ושעת </w:t>
      </w:r>
      <w:r w:rsidR="00422B00">
        <w:rPr>
          <w:rFonts w:asciiTheme="minorBidi" w:hAnsiTheme="minorBidi" w:hint="cs"/>
          <w:rtl/>
        </w:rPr>
        <w:t>עדכון</w:t>
      </w:r>
    </w:p>
    <w:p w14:paraId="77C5BCD4" w14:textId="77777777" w:rsidR="00F32107" w:rsidRPr="00B3411D" w:rsidRDefault="00C00FF3" w:rsidP="00397A84">
      <w:pPr>
        <w:pStyle w:val="ListParagraph"/>
        <w:numPr>
          <w:ilvl w:val="0"/>
          <w:numId w:val="8"/>
        </w:numPr>
        <w:rPr>
          <w:rFonts w:asciiTheme="minorBidi" w:hAnsiTheme="minorBidi"/>
        </w:rPr>
      </w:pPr>
      <w:r w:rsidRPr="00B3411D">
        <w:rPr>
          <w:rFonts w:asciiTheme="minorBidi" w:hAnsiTheme="minorBidi" w:hint="cs"/>
          <w:rtl/>
        </w:rPr>
        <w:t xml:space="preserve">בנוסף </w:t>
      </w:r>
      <w:r w:rsidR="00F32107" w:rsidRPr="00B3411D">
        <w:rPr>
          <w:rFonts w:asciiTheme="minorBidi" w:hAnsiTheme="minorBidi" w:hint="cs"/>
          <w:rtl/>
        </w:rPr>
        <w:t xml:space="preserve">יש להציג את כל נתוני ההידרנט ואת נתוני ההיררכיה </w:t>
      </w:r>
    </w:p>
    <w:p w14:paraId="77EA0620" w14:textId="77777777" w:rsidR="00E06C9C" w:rsidRDefault="00E06C9C" w:rsidP="00E06C9C">
      <w:pPr>
        <w:pStyle w:val="Heading2"/>
        <w:rPr>
          <w:rtl/>
        </w:rPr>
      </w:pPr>
      <w:bookmarkStart w:id="118" w:name="_Toc8713305"/>
      <w:r w:rsidRPr="00D56414">
        <w:rPr>
          <w:rtl/>
        </w:rPr>
        <w:t xml:space="preserve">מסך </w:t>
      </w:r>
      <w:r>
        <w:rPr>
          <w:rFonts w:hint="cs"/>
          <w:rtl/>
        </w:rPr>
        <w:t>הידרנטים</w:t>
      </w:r>
      <w:bookmarkEnd w:id="118"/>
    </w:p>
    <w:p w14:paraId="67F9F63B" w14:textId="77777777" w:rsidR="00E06C9C" w:rsidRDefault="00E06C9C" w:rsidP="00E06C9C">
      <w:pPr>
        <w:rPr>
          <w:rtl/>
        </w:rPr>
      </w:pPr>
      <w:r>
        <w:rPr>
          <w:noProof/>
        </w:rPr>
        <w:drawing>
          <wp:inline distT="0" distB="0" distL="0" distR="0" wp14:anchorId="11F3E1E7" wp14:editId="542E1A28">
            <wp:extent cx="5731510" cy="2790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0825"/>
                    </a:xfrm>
                    <a:prstGeom prst="rect">
                      <a:avLst/>
                    </a:prstGeom>
                  </pic:spPr>
                </pic:pic>
              </a:graphicData>
            </a:graphic>
          </wp:inline>
        </w:drawing>
      </w:r>
    </w:p>
    <w:p w14:paraId="7B6811F7" w14:textId="77777777" w:rsidR="00E06C9C" w:rsidRDefault="00E06C9C" w:rsidP="00E06C9C">
      <w:pPr>
        <w:rPr>
          <w:rtl/>
        </w:rPr>
      </w:pPr>
      <w:r>
        <w:rPr>
          <w:rFonts w:hint="cs"/>
          <w:rtl/>
        </w:rPr>
        <w:t xml:space="preserve">כחלק מהתמיכה בהיררכיה </w:t>
      </w:r>
      <w:r>
        <w:rPr>
          <w:rtl/>
        </w:rPr>
        <w:t>–</w:t>
      </w:r>
      <w:r>
        <w:rPr>
          <w:rFonts w:hint="cs"/>
          <w:rtl/>
        </w:rPr>
        <w:t xml:space="preserve"> יש להוסיף למסך את האיזור (היררכיית בן)</w:t>
      </w:r>
    </w:p>
    <w:p w14:paraId="62863D72" w14:textId="77777777" w:rsidR="00E06C9C" w:rsidRDefault="00E06C9C" w:rsidP="00E06C9C">
      <w:pPr>
        <w:rPr>
          <w:rtl/>
        </w:rPr>
      </w:pPr>
      <w:r>
        <w:rPr>
          <w:rFonts w:hint="cs"/>
          <w:rtl/>
        </w:rPr>
        <w:t>יש להכניס סינון ייעודי לאיזור, סטטוס הידרנט, בנוסף לחיפוש הידרנטים</w:t>
      </w:r>
    </w:p>
    <w:p w14:paraId="52F01D0C" w14:textId="77777777" w:rsidR="00E06C9C" w:rsidRDefault="00E06C9C" w:rsidP="00E06C9C">
      <w:pPr>
        <w:rPr>
          <w:b/>
          <w:bCs/>
          <w:rtl/>
        </w:rPr>
      </w:pPr>
    </w:p>
    <w:p w14:paraId="60973F02" w14:textId="77777777" w:rsidR="005F6AFE" w:rsidRDefault="005F6AFE" w:rsidP="005F6AFE">
      <w:pPr>
        <w:pStyle w:val="Heading2"/>
        <w:rPr>
          <w:rtl/>
        </w:rPr>
      </w:pPr>
      <w:bookmarkStart w:id="119" w:name="_Toc8713306"/>
      <w:r w:rsidRPr="00D56414">
        <w:rPr>
          <w:rtl/>
        </w:rPr>
        <w:lastRenderedPageBreak/>
        <w:t xml:space="preserve">מסך </w:t>
      </w:r>
      <w:r>
        <w:rPr>
          <w:rFonts w:hint="cs"/>
          <w:rtl/>
        </w:rPr>
        <w:t xml:space="preserve">הידרנטים </w:t>
      </w:r>
      <w:r>
        <w:rPr>
          <w:rtl/>
        </w:rPr>
        <w:t>–</w:t>
      </w:r>
      <w:r>
        <w:rPr>
          <w:rFonts w:hint="cs"/>
          <w:rtl/>
        </w:rPr>
        <w:t xml:space="preserve"> פרטי הידרנט</w:t>
      </w:r>
      <w:bookmarkEnd w:id="119"/>
    </w:p>
    <w:p w14:paraId="25590DEA" w14:textId="77777777" w:rsidR="005F6AFE" w:rsidRPr="00E06C9C" w:rsidRDefault="005F6AFE" w:rsidP="00E06C9C">
      <w:pPr>
        <w:rPr>
          <w:b/>
          <w:bCs/>
          <w:rtl/>
        </w:rPr>
      </w:pPr>
      <w:r>
        <w:rPr>
          <w:noProof/>
        </w:rPr>
        <w:drawing>
          <wp:inline distT="0" distB="0" distL="0" distR="0" wp14:anchorId="07AE5610" wp14:editId="46285C02">
            <wp:extent cx="5731510" cy="22891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89175"/>
                    </a:xfrm>
                    <a:prstGeom prst="rect">
                      <a:avLst/>
                    </a:prstGeom>
                  </pic:spPr>
                </pic:pic>
              </a:graphicData>
            </a:graphic>
          </wp:inline>
        </w:drawing>
      </w:r>
    </w:p>
    <w:p w14:paraId="647789D8" w14:textId="77777777" w:rsidR="00E06C9C" w:rsidRDefault="005F6AFE" w:rsidP="00E06C9C">
      <w:pPr>
        <w:rPr>
          <w:rtl/>
        </w:rPr>
      </w:pPr>
      <w:r>
        <w:rPr>
          <w:rFonts w:hint="cs"/>
          <w:rtl/>
        </w:rPr>
        <w:t>יש להוסיף את לחץ בצינור (מדידה עדכנית בלבד) + מועד המדידה- תאריך ושעה</w:t>
      </w:r>
      <w:r w:rsidR="00817E87">
        <w:rPr>
          <w:rFonts w:hint="cs"/>
          <w:rtl/>
        </w:rPr>
        <w:t xml:space="preserve"> לפני האירועים וההתרעות</w:t>
      </w:r>
      <w:r>
        <w:rPr>
          <w:rFonts w:hint="cs"/>
          <w:rtl/>
        </w:rPr>
        <w:t>.</w:t>
      </w:r>
    </w:p>
    <w:p w14:paraId="58F01A61" w14:textId="77777777" w:rsidR="00E873F2" w:rsidRDefault="00E873F2" w:rsidP="00527B5F">
      <w:pPr>
        <w:rPr>
          <w:rtl/>
        </w:rPr>
      </w:pPr>
      <w:r>
        <w:rPr>
          <w:rFonts w:hint="cs"/>
          <w:rtl/>
        </w:rPr>
        <w:t xml:space="preserve">יש להוסיף את מספר </w:t>
      </w:r>
      <w:r w:rsidR="001E2C07">
        <w:rPr>
          <w:rFonts w:hint="cs"/>
          <w:rtl/>
        </w:rPr>
        <w:t xml:space="preserve">העדכון ומועד </w:t>
      </w:r>
      <w:r w:rsidR="00527B5F">
        <w:rPr>
          <w:rFonts w:hint="cs"/>
          <w:rtl/>
        </w:rPr>
        <w:t>העדכון</w:t>
      </w:r>
    </w:p>
    <w:p w14:paraId="0E30DF32" w14:textId="77777777" w:rsidR="00E06C9C" w:rsidRDefault="00DA0978" w:rsidP="00DA0978">
      <w:pPr>
        <w:pStyle w:val="Heading2"/>
        <w:rPr>
          <w:rtl/>
        </w:rPr>
      </w:pPr>
      <w:bookmarkStart w:id="120" w:name="_Toc8713307"/>
      <w:r>
        <w:rPr>
          <w:rFonts w:hint="cs"/>
          <w:rtl/>
        </w:rPr>
        <w:t>תמונת מצב</w:t>
      </w:r>
      <w:bookmarkEnd w:id="120"/>
    </w:p>
    <w:p w14:paraId="03EF407C" w14:textId="77777777" w:rsidR="00DA0978" w:rsidRDefault="00DA0978" w:rsidP="00DA0978">
      <w:pPr>
        <w:rPr>
          <w:rtl/>
        </w:rPr>
      </w:pPr>
      <w:r>
        <w:rPr>
          <w:rFonts w:hint="cs"/>
          <w:rtl/>
        </w:rPr>
        <w:t xml:space="preserve">למסך תמונת מצב יוכנס גרף שיציג את אחוז הסטייה וכמות ההידרנטים </w:t>
      </w:r>
    </w:p>
    <w:p w14:paraId="0C8974D2" w14:textId="77777777" w:rsidR="00040C2C" w:rsidRDefault="00040C2C" w:rsidP="00DA0978">
      <w:pPr>
        <w:rPr>
          <w:rtl/>
        </w:rPr>
      </w:pPr>
      <w:r>
        <w:rPr>
          <w:rFonts w:hint="cs"/>
          <w:rtl/>
        </w:rPr>
        <w:t>גרפים נוספים יינתנו על פי דרישה</w:t>
      </w:r>
    </w:p>
    <w:p w14:paraId="1053505E" w14:textId="77777777" w:rsidR="00F72077" w:rsidRPr="00D56414" w:rsidRDefault="00F72077" w:rsidP="00F72077">
      <w:pPr>
        <w:pStyle w:val="Heading3"/>
      </w:pPr>
      <w:bookmarkStart w:id="121" w:name="_Toc8713308"/>
      <w:r w:rsidRPr="00D56414">
        <w:rPr>
          <w:rtl/>
        </w:rPr>
        <w:t>תהליך הבקרה והתחזוקה לסטייה במדידה</w:t>
      </w:r>
      <w:bookmarkEnd w:id="121"/>
    </w:p>
    <w:p w14:paraId="673EE2D7" w14:textId="77777777" w:rsidR="00F72077" w:rsidRDefault="00F72077" w:rsidP="00397A84">
      <w:pPr>
        <w:pStyle w:val="ListParagraph"/>
        <w:numPr>
          <w:ilvl w:val="0"/>
          <w:numId w:val="7"/>
        </w:numPr>
        <w:rPr>
          <w:rFonts w:asciiTheme="minorBidi" w:hAnsiTheme="minorBidi"/>
        </w:rPr>
      </w:pPr>
      <w:r>
        <w:rPr>
          <w:rFonts w:asciiTheme="minorBidi" w:hAnsiTheme="minorBidi" w:hint="cs"/>
          <w:rtl/>
        </w:rPr>
        <w:t xml:space="preserve">המערכת תייצר </w:t>
      </w:r>
      <w:r w:rsidRPr="00F72077">
        <w:rPr>
          <w:rFonts w:asciiTheme="minorBidi" w:hAnsiTheme="minorBidi"/>
          <w:rtl/>
        </w:rPr>
        <w:t xml:space="preserve">בקרה </w:t>
      </w:r>
      <w:r>
        <w:rPr>
          <w:rFonts w:asciiTheme="minorBidi" w:hAnsiTheme="minorBidi" w:hint="cs"/>
          <w:rtl/>
        </w:rPr>
        <w:t>ותציג דוחות בקר</w:t>
      </w:r>
      <w:r w:rsidR="00A4606B">
        <w:rPr>
          <w:rFonts w:asciiTheme="minorBidi" w:hAnsiTheme="minorBidi" w:hint="cs"/>
          <w:rtl/>
        </w:rPr>
        <w:t>ה</w:t>
      </w:r>
      <w:r>
        <w:rPr>
          <w:rFonts w:asciiTheme="minorBidi" w:hAnsiTheme="minorBidi" w:hint="cs"/>
          <w:rtl/>
        </w:rPr>
        <w:t xml:space="preserve"> על מצב </w:t>
      </w:r>
      <w:r w:rsidRPr="00F72077">
        <w:rPr>
          <w:rFonts w:asciiTheme="minorBidi" w:hAnsiTheme="minorBidi"/>
          <w:rtl/>
        </w:rPr>
        <w:t>סנכרון הכרטיסים</w:t>
      </w:r>
      <w:r>
        <w:rPr>
          <w:rFonts w:asciiTheme="minorBidi" w:hAnsiTheme="minorBidi" w:hint="cs"/>
          <w:rtl/>
        </w:rPr>
        <w:t>- השוואה</w:t>
      </w:r>
      <w:r w:rsidRPr="00F72077">
        <w:rPr>
          <w:rFonts w:asciiTheme="minorBidi" w:hAnsiTheme="minorBidi"/>
          <w:rtl/>
        </w:rPr>
        <w:t xml:space="preserve"> בין המצב הראשוני למצב הקיים</w:t>
      </w:r>
      <w:r w:rsidR="00A4606B">
        <w:rPr>
          <w:rFonts w:asciiTheme="minorBidi" w:hAnsiTheme="minorBidi" w:hint="cs"/>
          <w:rtl/>
        </w:rPr>
        <w:t>. הכנסת הנתונים למערכת יתבצע ידנית או בצורה אוטומטית</w:t>
      </w:r>
      <w:r w:rsidR="00C56EC0">
        <w:rPr>
          <w:rFonts w:asciiTheme="minorBidi" w:hAnsiTheme="minorBidi" w:hint="cs"/>
          <w:rtl/>
        </w:rPr>
        <w:t>. בהתאם לתשובות שיתקבלו משרון ייקבע האם יש צורך במסך הכנסת נתונים ייעודי</w:t>
      </w:r>
      <w:r w:rsidR="00747F47">
        <w:rPr>
          <w:rFonts w:asciiTheme="minorBidi" w:hAnsiTheme="minorBidi" w:hint="cs"/>
          <w:rtl/>
        </w:rPr>
        <w:t xml:space="preserve"> עכשיו או בעתיד</w:t>
      </w:r>
      <w:r w:rsidR="00C56EC0">
        <w:rPr>
          <w:rFonts w:asciiTheme="minorBidi" w:hAnsiTheme="minorBidi" w:hint="cs"/>
          <w:rtl/>
        </w:rPr>
        <w:t>.</w:t>
      </w:r>
    </w:p>
    <w:p w14:paraId="729130E3" w14:textId="77777777" w:rsidR="00C56EC0" w:rsidRDefault="00C56EC0" w:rsidP="00C56EC0">
      <w:pPr>
        <w:pStyle w:val="ListParagraph"/>
        <w:rPr>
          <w:rFonts w:asciiTheme="minorBidi" w:hAnsiTheme="minorBidi"/>
          <w:rtl/>
        </w:rPr>
      </w:pPr>
    </w:p>
    <w:p w14:paraId="470D6C0D" w14:textId="77777777" w:rsidR="00E873F2" w:rsidRDefault="00E873F2" w:rsidP="00284C61">
      <w:pPr>
        <w:pStyle w:val="Heading2"/>
        <w:rPr>
          <w:rFonts w:asciiTheme="minorBidi" w:hAnsiTheme="minorBidi"/>
          <w:rtl/>
        </w:rPr>
      </w:pPr>
      <w:bookmarkStart w:id="122" w:name="_Toc8713309"/>
      <w:r>
        <w:rPr>
          <w:rFonts w:asciiTheme="minorBidi" w:hAnsiTheme="minorBidi" w:hint="cs"/>
          <w:rtl/>
        </w:rPr>
        <w:t xml:space="preserve">מסך </w:t>
      </w:r>
      <w:r w:rsidR="00284C61">
        <w:rPr>
          <w:rFonts w:asciiTheme="minorBidi" w:hAnsiTheme="minorBidi" w:hint="cs"/>
          <w:rtl/>
        </w:rPr>
        <w:t>הצגה</w:t>
      </w:r>
      <w:r w:rsidRPr="00057786">
        <w:rPr>
          <w:rFonts w:asciiTheme="minorBidi" w:hAnsiTheme="minorBidi" w:hint="cs"/>
          <w:rtl/>
        </w:rPr>
        <w:t xml:space="preserve"> </w:t>
      </w:r>
      <w:bookmarkEnd w:id="122"/>
      <w:r w:rsidR="00057786">
        <w:rPr>
          <w:rFonts w:asciiTheme="minorBidi" w:hAnsiTheme="minorBidi" w:hint="cs"/>
          <w:rtl/>
        </w:rPr>
        <w:t>עדכון שינוי לחץ בצינור</w:t>
      </w:r>
    </w:p>
    <w:p w14:paraId="68F704AA" w14:textId="77777777" w:rsidR="00E873F2" w:rsidRDefault="00E873F2" w:rsidP="00502C4F">
      <w:pPr>
        <w:rPr>
          <w:rFonts w:asciiTheme="minorBidi" w:hAnsiTheme="minorBidi"/>
          <w:rtl/>
        </w:rPr>
      </w:pPr>
      <w:r>
        <w:rPr>
          <w:rFonts w:asciiTheme="minorBidi" w:hAnsiTheme="minorBidi" w:hint="cs"/>
          <w:rtl/>
        </w:rPr>
        <w:t xml:space="preserve">יפותח מסך חדש לניהול </w:t>
      </w:r>
      <w:r w:rsidR="00502C4F">
        <w:rPr>
          <w:rFonts w:asciiTheme="minorBidi" w:hAnsiTheme="minorBidi" w:hint="cs"/>
          <w:rtl/>
        </w:rPr>
        <w:t>עדכון לחץ הצינור</w:t>
      </w:r>
    </w:p>
    <w:p w14:paraId="677AD4B5" w14:textId="77777777" w:rsidR="00E873F2" w:rsidRDefault="00E873F2" w:rsidP="00502C4F">
      <w:pPr>
        <w:rPr>
          <w:rFonts w:asciiTheme="minorBidi" w:hAnsiTheme="minorBidi"/>
          <w:rtl/>
        </w:rPr>
      </w:pPr>
      <w:r>
        <w:rPr>
          <w:rFonts w:asciiTheme="minorBidi" w:hAnsiTheme="minorBidi" w:hint="cs"/>
          <w:rtl/>
        </w:rPr>
        <w:t xml:space="preserve">במסך יוצגו כל השינויים שהתרחשו </w:t>
      </w:r>
      <w:r w:rsidR="00502C4F">
        <w:rPr>
          <w:rFonts w:asciiTheme="minorBidi" w:hAnsiTheme="minorBidi" w:hint="cs"/>
          <w:rtl/>
        </w:rPr>
        <w:t>באותו עדכון</w:t>
      </w:r>
      <w:r w:rsidR="00DD5A34">
        <w:rPr>
          <w:rFonts w:asciiTheme="minorBidi" w:hAnsiTheme="minorBidi" w:hint="cs"/>
          <w:rtl/>
        </w:rPr>
        <w:t>.</w:t>
      </w:r>
    </w:p>
    <w:p w14:paraId="6E3F139F" w14:textId="77777777" w:rsidR="00DD5A34" w:rsidRDefault="00DD5A34" w:rsidP="00DD5A34">
      <w:pPr>
        <w:rPr>
          <w:rFonts w:asciiTheme="minorBidi" w:hAnsiTheme="minorBidi"/>
          <w:rtl/>
        </w:rPr>
      </w:pPr>
      <w:r>
        <w:rPr>
          <w:rFonts w:asciiTheme="minorBidi" w:hAnsiTheme="minorBidi" w:hint="cs"/>
          <w:rtl/>
        </w:rPr>
        <w:t>להלן רשימת השדות שיוצגו במסך</w:t>
      </w:r>
    </w:p>
    <w:p w14:paraId="04E09BDF" w14:textId="77777777" w:rsidR="00DD5A34" w:rsidRDefault="00DD5A34" w:rsidP="0048241A">
      <w:pPr>
        <w:pStyle w:val="ListParagraph"/>
        <w:numPr>
          <w:ilvl w:val="0"/>
          <w:numId w:val="37"/>
        </w:numPr>
        <w:rPr>
          <w:rFonts w:asciiTheme="minorBidi" w:hAnsiTheme="minorBidi"/>
        </w:rPr>
      </w:pPr>
      <w:r w:rsidRPr="0048241A">
        <w:rPr>
          <w:rFonts w:asciiTheme="minorBidi" w:hAnsiTheme="minorBidi" w:hint="cs"/>
          <w:rtl/>
        </w:rPr>
        <w:t>מס' סידורי</w:t>
      </w:r>
    </w:p>
    <w:p w14:paraId="37C87D13" w14:textId="77777777" w:rsidR="00DD5A34" w:rsidRDefault="00DD5A34" w:rsidP="0048241A">
      <w:pPr>
        <w:pStyle w:val="ListParagraph"/>
        <w:numPr>
          <w:ilvl w:val="0"/>
          <w:numId w:val="37"/>
        </w:numPr>
        <w:rPr>
          <w:rFonts w:asciiTheme="minorBidi" w:hAnsiTheme="minorBidi"/>
        </w:rPr>
      </w:pPr>
      <w:r>
        <w:rPr>
          <w:rFonts w:asciiTheme="minorBidi" w:hAnsiTheme="minorBidi" w:hint="cs"/>
          <w:rtl/>
        </w:rPr>
        <w:t xml:space="preserve">תאריך </w:t>
      </w:r>
      <w:r w:rsidR="00284C61">
        <w:rPr>
          <w:rFonts w:asciiTheme="minorBidi" w:hAnsiTheme="minorBidi" w:hint="cs"/>
          <w:rtl/>
        </w:rPr>
        <w:t>ושעת ה</w:t>
      </w:r>
      <w:r>
        <w:rPr>
          <w:rFonts w:asciiTheme="minorBidi" w:hAnsiTheme="minorBidi" w:hint="cs"/>
          <w:rtl/>
        </w:rPr>
        <w:t>שינוי</w:t>
      </w:r>
    </w:p>
    <w:p w14:paraId="21730B2F" w14:textId="77777777" w:rsidR="00E91807" w:rsidRDefault="00E91807" w:rsidP="0048241A">
      <w:pPr>
        <w:pStyle w:val="ListParagraph"/>
        <w:numPr>
          <w:ilvl w:val="0"/>
          <w:numId w:val="37"/>
        </w:numPr>
        <w:rPr>
          <w:rFonts w:asciiTheme="minorBidi" w:hAnsiTheme="minorBidi"/>
        </w:rPr>
      </w:pPr>
      <w:r>
        <w:rPr>
          <w:rFonts w:asciiTheme="minorBidi" w:hAnsiTheme="minorBidi" w:hint="cs"/>
          <w:rtl/>
        </w:rPr>
        <w:t>פרטי העדכון (לחץ עליון, לחץ תחתון)</w:t>
      </w:r>
    </w:p>
    <w:p w14:paraId="5580D646" w14:textId="77777777" w:rsidR="00DD5A34" w:rsidRDefault="00DD5A34" w:rsidP="0048241A">
      <w:pPr>
        <w:pStyle w:val="ListParagraph"/>
        <w:numPr>
          <w:ilvl w:val="0"/>
          <w:numId w:val="37"/>
        </w:numPr>
        <w:rPr>
          <w:rFonts w:asciiTheme="minorBidi" w:hAnsiTheme="minorBidi"/>
        </w:rPr>
      </w:pPr>
      <w:r>
        <w:rPr>
          <w:rFonts w:asciiTheme="minorBidi" w:hAnsiTheme="minorBidi" w:hint="cs"/>
          <w:rtl/>
        </w:rPr>
        <w:t>היררכיה</w:t>
      </w:r>
    </w:p>
    <w:p w14:paraId="4AA93137" w14:textId="77777777" w:rsidR="00DD5A34" w:rsidRDefault="00DD5A34" w:rsidP="0048241A">
      <w:pPr>
        <w:pStyle w:val="ListParagraph"/>
        <w:numPr>
          <w:ilvl w:val="0"/>
          <w:numId w:val="37"/>
        </w:numPr>
        <w:rPr>
          <w:rFonts w:asciiTheme="minorBidi" w:hAnsiTheme="minorBidi"/>
        </w:rPr>
      </w:pPr>
      <w:r>
        <w:rPr>
          <w:rFonts w:asciiTheme="minorBidi" w:hAnsiTheme="minorBidi" w:hint="cs"/>
          <w:rtl/>
        </w:rPr>
        <w:t>תת היררכיה</w:t>
      </w:r>
    </w:p>
    <w:p w14:paraId="57D1F980" w14:textId="77777777" w:rsidR="00DD5A34" w:rsidRDefault="00DD5A34" w:rsidP="00A35CA9">
      <w:pPr>
        <w:rPr>
          <w:rFonts w:asciiTheme="minorBidi" w:hAnsiTheme="minorBidi"/>
          <w:rtl/>
        </w:rPr>
      </w:pPr>
      <w:r>
        <w:rPr>
          <w:rFonts w:asciiTheme="minorBidi" w:hAnsiTheme="minorBidi" w:hint="cs"/>
          <w:rtl/>
        </w:rPr>
        <w:t xml:space="preserve">למשמשים </w:t>
      </w:r>
      <w:r>
        <w:rPr>
          <w:rFonts w:asciiTheme="minorBidi" w:hAnsiTheme="minorBidi"/>
          <w:rtl/>
        </w:rPr>
        <w:t>–</w:t>
      </w:r>
      <w:r>
        <w:rPr>
          <w:rFonts w:asciiTheme="minorBidi" w:hAnsiTheme="minorBidi" w:hint="cs"/>
          <w:rtl/>
        </w:rPr>
        <w:t xml:space="preserve"> יוצגו שינויי </w:t>
      </w:r>
      <w:r w:rsidR="00A35CA9">
        <w:rPr>
          <w:rFonts w:asciiTheme="minorBidi" w:hAnsiTheme="minorBidi" w:hint="cs"/>
          <w:rtl/>
        </w:rPr>
        <w:t>העדכון ה</w:t>
      </w:r>
      <w:r>
        <w:rPr>
          <w:rFonts w:asciiTheme="minorBidi" w:hAnsiTheme="minorBidi" w:hint="cs"/>
          <w:rtl/>
        </w:rPr>
        <w:t xml:space="preserve">רלוונטיים בלבד (הקשורים להיררכיה/ תת ההיררכיה המותרת להם). </w:t>
      </w:r>
      <w:r w:rsidRPr="0048241A">
        <w:rPr>
          <w:rFonts w:asciiTheme="minorBidi" w:hAnsiTheme="minorBidi" w:hint="cs"/>
          <w:rtl/>
        </w:rPr>
        <w:t xml:space="preserve"> </w:t>
      </w:r>
    </w:p>
    <w:p w14:paraId="2D5D7A45" w14:textId="77777777" w:rsidR="00A35CA9" w:rsidRPr="0048241A" w:rsidRDefault="00A35CA9" w:rsidP="00A35CA9">
      <w:pPr>
        <w:rPr>
          <w:rFonts w:asciiTheme="minorBidi" w:hAnsiTheme="minorBidi"/>
          <w:rtl/>
        </w:rPr>
      </w:pPr>
    </w:p>
    <w:p w14:paraId="76286994" w14:textId="77777777" w:rsidR="00E873F2" w:rsidRPr="008C6CB7" w:rsidRDefault="00E873F2" w:rsidP="0048241A">
      <w:pPr>
        <w:pStyle w:val="ListParagraph"/>
        <w:ind w:left="360"/>
        <w:rPr>
          <w:rFonts w:asciiTheme="minorBidi" w:hAnsiTheme="minorBidi"/>
          <w:rtl/>
        </w:rPr>
      </w:pPr>
    </w:p>
    <w:p w14:paraId="07673BAB" w14:textId="77777777" w:rsidR="00E873F2" w:rsidRPr="00F72077" w:rsidRDefault="00E873F2" w:rsidP="00C56EC0">
      <w:pPr>
        <w:pStyle w:val="ListParagraph"/>
        <w:rPr>
          <w:rFonts w:asciiTheme="minorBidi" w:hAnsiTheme="minorBidi"/>
        </w:rPr>
      </w:pPr>
    </w:p>
    <w:p w14:paraId="1E68CDFD" w14:textId="77777777" w:rsidR="004057E5" w:rsidRPr="00D56414" w:rsidRDefault="004057E5" w:rsidP="004057E5">
      <w:pPr>
        <w:pStyle w:val="Heading1"/>
        <w:rPr>
          <w:rFonts w:asciiTheme="minorBidi" w:hAnsiTheme="minorBidi" w:cstheme="minorBidi"/>
          <w:rtl/>
        </w:rPr>
      </w:pPr>
      <w:bookmarkStart w:id="123" w:name="_Toc8713310"/>
      <w:r w:rsidRPr="00D56414">
        <w:rPr>
          <w:rFonts w:asciiTheme="minorBidi" w:hAnsiTheme="minorBidi" w:cstheme="minorBidi"/>
          <w:rtl/>
        </w:rPr>
        <w:lastRenderedPageBreak/>
        <w:t>התקנה</w:t>
      </w:r>
      <w:r w:rsidR="001201A4" w:rsidRPr="00D56414">
        <w:rPr>
          <w:rFonts w:asciiTheme="minorBidi" w:hAnsiTheme="minorBidi" w:cstheme="minorBidi"/>
          <w:rtl/>
        </w:rPr>
        <w:t xml:space="preserve"> תפעול ותחזוקה</w:t>
      </w:r>
      <w:bookmarkEnd w:id="123"/>
      <w:ins w:id="124" w:author="User" w:date="2019-10-10T16:34:00Z">
        <w:r w:rsidR="00C748AD">
          <w:rPr>
            <w:rFonts w:asciiTheme="minorBidi" w:hAnsiTheme="minorBidi" w:cstheme="minorBidi" w:hint="cs"/>
            <w:rtl/>
          </w:rPr>
          <w:t xml:space="preserve"> </w:t>
        </w:r>
        <w:r w:rsidR="00C748AD">
          <w:rPr>
            <w:rFonts w:asciiTheme="minorBidi" w:hAnsiTheme="minorBidi" w:cstheme="minorBidi"/>
            <w:rtl/>
          </w:rPr>
          <w:t>–</w:t>
        </w:r>
        <w:r w:rsidR="00C748AD">
          <w:rPr>
            <w:rFonts w:asciiTheme="minorBidi" w:hAnsiTheme="minorBidi" w:cstheme="minorBidi" w:hint="cs"/>
            <w:rtl/>
          </w:rPr>
          <w:t xml:space="preserve"> יבגני ואברהם</w:t>
        </w:r>
      </w:ins>
      <w:ins w:id="125" w:author="User" w:date="2019-10-10T16:35:00Z">
        <w:r w:rsidR="00C748AD">
          <w:rPr>
            <w:rFonts w:asciiTheme="minorBidi" w:hAnsiTheme="minorBidi" w:cstheme="minorBidi" w:hint="cs"/>
            <w:rtl/>
          </w:rPr>
          <w:t xml:space="preserve"> נא התייחסותכם!</w:t>
        </w:r>
      </w:ins>
    </w:p>
    <w:p w14:paraId="35B32599" w14:textId="77777777" w:rsidR="001201A4" w:rsidRPr="00D56414" w:rsidRDefault="001201A4" w:rsidP="001201A4">
      <w:pPr>
        <w:pStyle w:val="Heading2"/>
        <w:rPr>
          <w:rFonts w:asciiTheme="minorBidi" w:hAnsiTheme="minorBidi" w:cstheme="minorBidi"/>
          <w:rtl/>
        </w:rPr>
      </w:pPr>
      <w:bookmarkStart w:id="126" w:name="_Toc8713311"/>
      <w:r w:rsidRPr="00D56414">
        <w:rPr>
          <w:rFonts w:asciiTheme="minorBidi" w:hAnsiTheme="minorBidi" w:cstheme="minorBidi"/>
          <w:rtl/>
        </w:rPr>
        <w:t>תהליך כיול החיישנים</w:t>
      </w:r>
      <w:bookmarkEnd w:id="126"/>
      <w:r w:rsidRPr="00D56414">
        <w:rPr>
          <w:rFonts w:asciiTheme="minorBidi" w:hAnsiTheme="minorBidi" w:cstheme="minorBidi"/>
          <w:rtl/>
        </w:rPr>
        <w:t xml:space="preserve"> </w:t>
      </w:r>
    </w:p>
    <w:p w14:paraId="34B62B62" w14:textId="77777777" w:rsidR="00C73267" w:rsidRPr="00A0709E" w:rsidRDefault="001201A4" w:rsidP="00397A84">
      <w:pPr>
        <w:pStyle w:val="ListParagraph"/>
        <w:numPr>
          <w:ilvl w:val="0"/>
          <w:numId w:val="6"/>
        </w:numPr>
        <w:rPr>
          <w:rFonts w:asciiTheme="minorBidi" w:hAnsiTheme="minorBidi"/>
        </w:rPr>
      </w:pPr>
      <w:r w:rsidRPr="00A0709E">
        <w:rPr>
          <w:rFonts w:asciiTheme="minorBidi" w:hAnsiTheme="minorBidi"/>
          <w:rtl/>
        </w:rPr>
        <w:t>בעת התקנת החייש</w:t>
      </w:r>
      <w:r w:rsidR="00C73267" w:rsidRPr="00A0709E">
        <w:rPr>
          <w:rFonts w:asciiTheme="minorBidi" w:hAnsiTheme="minorBidi"/>
          <w:rtl/>
        </w:rPr>
        <w:t>נים על הצינור מתבצע תהליך כיול</w:t>
      </w:r>
    </w:p>
    <w:p w14:paraId="4BAB2F69" w14:textId="77777777" w:rsidR="001201A4" w:rsidRPr="00A0709E" w:rsidRDefault="001201A4" w:rsidP="00397A84">
      <w:pPr>
        <w:pStyle w:val="ListParagraph"/>
        <w:numPr>
          <w:ilvl w:val="1"/>
          <w:numId w:val="6"/>
        </w:numPr>
        <w:rPr>
          <w:rFonts w:asciiTheme="minorBidi" w:hAnsiTheme="minorBidi"/>
        </w:rPr>
      </w:pPr>
      <w:r w:rsidRPr="00A0709E">
        <w:rPr>
          <w:rFonts w:asciiTheme="minorBidi" w:hAnsiTheme="minorBidi"/>
          <w:rtl/>
        </w:rPr>
        <w:t xml:space="preserve">התהליך בוחן מהו </w:t>
      </w:r>
      <w:r w:rsidR="004057E5" w:rsidRPr="00A0709E">
        <w:rPr>
          <w:rFonts w:asciiTheme="minorBidi" w:hAnsiTheme="minorBidi"/>
          <w:rtl/>
        </w:rPr>
        <w:t xml:space="preserve">הזמן האופטימלי </w:t>
      </w:r>
      <w:r w:rsidRPr="00A0709E">
        <w:rPr>
          <w:rFonts w:asciiTheme="minorBidi" w:hAnsiTheme="minorBidi"/>
          <w:rtl/>
        </w:rPr>
        <w:t xml:space="preserve">למדידה </w:t>
      </w:r>
      <w:r w:rsidR="004057E5" w:rsidRPr="00A0709E">
        <w:rPr>
          <w:rFonts w:asciiTheme="minorBidi" w:hAnsiTheme="minorBidi"/>
          <w:rtl/>
        </w:rPr>
        <w:t xml:space="preserve">של הסיגנלים בין הרכיבים. </w:t>
      </w:r>
    </w:p>
    <w:p w14:paraId="01469CB3" w14:textId="77777777" w:rsidR="00C73267" w:rsidRPr="00A0709E" w:rsidRDefault="00747F47" w:rsidP="00397A84">
      <w:pPr>
        <w:pStyle w:val="ListParagraph"/>
        <w:numPr>
          <w:ilvl w:val="1"/>
          <w:numId w:val="6"/>
        </w:numPr>
        <w:rPr>
          <w:rFonts w:asciiTheme="minorBidi" w:hAnsiTheme="minorBidi"/>
        </w:rPr>
      </w:pPr>
      <w:r>
        <w:rPr>
          <w:rFonts w:asciiTheme="minorBidi" w:hAnsiTheme="minorBidi" w:hint="cs"/>
          <w:rtl/>
        </w:rPr>
        <w:t>המיקום</w:t>
      </w:r>
      <w:r w:rsidR="00C73267" w:rsidRPr="00A0709E">
        <w:rPr>
          <w:rFonts w:asciiTheme="minorBidi" w:hAnsiTheme="minorBidi" w:hint="cs"/>
          <w:rtl/>
        </w:rPr>
        <w:t xml:space="preserve"> האופטי</w:t>
      </w:r>
      <w:r>
        <w:rPr>
          <w:rFonts w:asciiTheme="minorBidi" w:hAnsiTheme="minorBidi" w:hint="cs"/>
          <w:rtl/>
        </w:rPr>
        <w:t>מ</w:t>
      </w:r>
      <w:r w:rsidR="00C73267" w:rsidRPr="00A0709E">
        <w:rPr>
          <w:rFonts w:asciiTheme="minorBidi" w:hAnsiTheme="minorBidi" w:hint="cs"/>
          <w:rtl/>
        </w:rPr>
        <w:t>לי נקבע כ</w:t>
      </w:r>
      <w:r w:rsidR="00C73267" w:rsidRPr="00A0709E">
        <w:rPr>
          <w:rFonts w:asciiTheme="minorBidi" w:hAnsiTheme="minorBidi"/>
          <w:rtl/>
        </w:rPr>
        <w:t>מצב 0 בזמן התקנה.</w:t>
      </w:r>
    </w:p>
    <w:p w14:paraId="0CF6326E" w14:textId="77777777" w:rsidR="001201A4" w:rsidRPr="00A0709E" w:rsidRDefault="001201A4" w:rsidP="00397A84">
      <w:pPr>
        <w:pStyle w:val="ListParagraph"/>
        <w:numPr>
          <w:ilvl w:val="0"/>
          <w:numId w:val="6"/>
        </w:numPr>
        <w:rPr>
          <w:rFonts w:asciiTheme="minorBidi" w:hAnsiTheme="minorBidi"/>
          <w:rtl/>
        </w:rPr>
      </w:pPr>
      <w:r w:rsidRPr="00A0709E">
        <w:rPr>
          <w:rFonts w:asciiTheme="minorBidi" w:hAnsiTheme="minorBidi"/>
          <w:rtl/>
        </w:rPr>
        <w:t xml:space="preserve">סטייה </w:t>
      </w:r>
      <w:r w:rsidR="0016433A" w:rsidRPr="00A0709E">
        <w:rPr>
          <w:rFonts w:asciiTheme="minorBidi" w:hAnsiTheme="minorBidi" w:hint="cs"/>
          <w:rtl/>
        </w:rPr>
        <w:t xml:space="preserve">משמעותית </w:t>
      </w:r>
      <w:r w:rsidRPr="00A0709E">
        <w:rPr>
          <w:rFonts w:asciiTheme="minorBidi" w:hAnsiTheme="minorBidi"/>
          <w:rtl/>
        </w:rPr>
        <w:t xml:space="preserve">במדידה אמורה לקרות </w:t>
      </w:r>
      <w:r w:rsidR="0016433A" w:rsidRPr="00A0709E">
        <w:rPr>
          <w:rFonts w:asciiTheme="minorBidi" w:hAnsiTheme="minorBidi" w:hint="cs"/>
          <w:rtl/>
        </w:rPr>
        <w:t>לאחר כ</w:t>
      </w:r>
      <w:r w:rsidRPr="00A0709E">
        <w:rPr>
          <w:rFonts w:asciiTheme="minorBidi" w:hAnsiTheme="minorBidi"/>
          <w:rtl/>
        </w:rPr>
        <w:t xml:space="preserve">שנתיים כתוצאה מבלאי טבעי של הצינור (חלודה). </w:t>
      </w:r>
      <w:r w:rsidR="0016433A" w:rsidRPr="00A0709E">
        <w:rPr>
          <w:rFonts w:asciiTheme="minorBidi" w:hAnsiTheme="minorBidi" w:hint="cs"/>
          <w:rtl/>
        </w:rPr>
        <w:t>יתכנו סטיות מינורית גם לפני כן</w:t>
      </w:r>
    </w:p>
    <w:p w14:paraId="5BF970AA" w14:textId="4F21F0A3" w:rsidR="00B3411D" w:rsidRDefault="001201A4" w:rsidP="00397A84">
      <w:pPr>
        <w:pStyle w:val="ListParagraph"/>
        <w:numPr>
          <w:ilvl w:val="0"/>
          <w:numId w:val="6"/>
        </w:numPr>
        <w:shd w:val="clear" w:color="auto" w:fill="FFFFFF"/>
        <w:spacing w:after="0" w:line="240" w:lineRule="auto"/>
        <w:rPr>
          <w:ins w:id="127" w:author="Sharon" w:date="2019-10-10T23:13:00Z"/>
          <w:rFonts w:asciiTheme="minorBidi" w:eastAsia="Times New Roman" w:hAnsiTheme="minorBidi"/>
          <w:color w:val="222222"/>
        </w:rPr>
      </w:pPr>
      <w:r w:rsidRPr="00B3411D">
        <w:rPr>
          <w:rFonts w:asciiTheme="minorBidi" w:hAnsiTheme="minorBidi"/>
          <w:rtl/>
        </w:rPr>
        <w:t>ה</w:t>
      </w:r>
      <w:r w:rsidR="00E406D6" w:rsidRPr="00B3411D">
        <w:rPr>
          <w:rFonts w:asciiTheme="minorBidi" w:hAnsiTheme="minorBidi" w:hint="cs"/>
          <w:rtl/>
        </w:rPr>
        <w:t xml:space="preserve">סטייה במדידה משפיעה על המדידה של </w:t>
      </w:r>
      <w:r w:rsidRPr="00B3411D">
        <w:rPr>
          <w:rFonts w:asciiTheme="minorBidi" w:hAnsiTheme="minorBidi"/>
          <w:rtl/>
        </w:rPr>
        <w:t>כמות הזרימה – המשמעות היא שכמות המ</w:t>
      </w:r>
      <w:r w:rsidR="00525DE0" w:rsidRPr="00B3411D">
        <w:rPr>
          <w:rFonts w:asciiTheme="minorBidi" w:hAnsiTheme="minorBidi" w:hint="cs"/>
          <w:rtl/>
        </w:rPr>
        <w:t xml:space="preserve">ים </w:t>
      </w:r>
      <w:r w:rsidRPr="00B3411D">
        <w:rPr>
          <w:rFonts w:asciiTheme="minorBidi" w:hAnsiTheme="minorBidi"/>
          <w:rtl/>
        </w:rPr>
        <w:t xml:space="preserve">הנמדדת תקטן בעקבות הסטייה במדידה. </w:t>
      </w:r>
      <w:ins w:id="128" w:author="Sharon" w:date="2019-10-10T23:13:00Z">
        <w:r w:rsidR="000B2011">
          <w:rPr>
            <w:rFonts w:asciiTheme="minorBidi" w:eastAsia="Times New Roman" w:hAnsiTheme="minorBidi"/>
            <w:color w:val="222222"/>
            <w:rtl/>
          </w:rPr>
          <w:br/>
        </w:r>
      </w:ins>
    </w:p>
    <w:p w14:paraId="64197EFF" w14:textId="1F84876C" w:rsidR="000B2011" w:rsidRPr="000B2011" w:rsidRDefault="000B2011">
      <w:pPr>
        <w:shd w:val="clear" w:color="auto" w:fill="FFFFFF"/>
        <w:spacing w:after="0" w:line="240" w:lineRule="auto"/>
        <w:ind w:left="360"/>
        <w:rPr>
          <w:rFonts w:asciiTheme="minorBidi" w:eastAsia="Times New Roman" w:hAnsiTheme="minorBidi"/>
          <w:color w:val="FF0000"/>
          <w:rPrChange w:id="129" w:author="Sharon" w:date="2019-10-10T23:14:00Z">
            <w:rPr/>
          </w:rPrChange>
        </w:rPr>
        <w:pPrChange w:id="130" w:author="Sharon" w:date="2019-10-10T23:13:00Z">
          <w:pPr>
            <w:pStyle w:val="ListParagraph"/>
            <w:numPr>
              <w:numId w:val="6"/>
            </w:numPr>
            <w:shd w:val="clear" w:color="auto" w:fill="FFFFFF"/>
            <w:spacing w:after="0" w:line="240" w:lineRule="auto"/>
            <w:ind w:hanging="360"/>
          </w:pPr>
        </w:pPrChange>
      </w:pPr>
      <w:ins w:id="131" w:author="Sharon" w:date="2019-10-10T23:13:00Z">
        <w:r w:rsidRPr="000B2011">
          <w:rPr>
            <w:rFonts w:asciiTheme="minorBidi" w:eastAsia="Times New Roman" w:hAnsiTheme="minorBidi" w:hint="eastAsia"/>
            <w:color w:val="FF0000"/>
            <w:rtl/>
            <w:rPrChange w:id="132" w:author="Sharon" w:date="2019-10-10T23:14:00Z">
              <w:rPr>
                <w:rFonts w:asciiTheme="minorBidi" w:eastAsia="Times New Roman" w:hAnsiTheme="minorBidi" w:hint="eastAsia"/>
                <w:color w:val="222222"/>
                <w:rtl/>
              </w:rPr>
            </w:rPrChange>
          </w:rPr>
          <w:t>רק</w:t>
        </w:r>
        <w:r w:rsidRPr="000B2011">
          <w:rPr>
            <w:rFonts w:asciiTheme="minorBidi" w:eastAsia="Times New Roman" w:hAnsiTheme="minorBidi"/>
            <w:color w:val="FF0000"/>
            <w:rtl/>
            <w:rPrChange w:id="133"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34" w:author="Sharon" w:date="2019-10-10T23:14:00Z">
              <w:rPr>
                <w:rFonts w:asciiTheme="minorBidi" w:eastAsia="Times New Roman" w:hAnsiTheme="minorBidi" w:hint="eastAsia"/>
                <w:color w:val="222222"/>
                <w:rtl/>
              </w:rPr>
            </w:rPrChange>
          </w:rPr>
          <w:t>לאחר</w:t>
        </w:r>
        <w:r w:rsidRPr="000B2011">
          <w:rPr>
            <w:rFonts w:asciiTheme="minorBidi" w:eastAsia="Times New Roman" w:hAnsiTheme="minorBidi"/>
            <w:color w:val="FF0000"/>
            <w:rtl/>
            <w:rPrChange w:id="135"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36" w:author="Sharon" w:date="2019-10-10T23:14:00Z">
              <w:rPr>
                <w:rFonts w:asciiTheme="minorBidi" w:eastAsia="Times New Roman" w:hAnsiTheme="minorBidi" w:hint="eastAsia"/>
                <w:color w:val="222222"/>
                <w:rtl/>
              </w:rPr>
            </w:rPrChange>
          </w:rPr>
          <w:t>בדיקה</w:t>
        </w:r>
        <w:r w:rsidRPr="000B2011">
          <w:rPr>
            <w:rFonts w:asciiTheme="minorBidi" w:eastAsia="Times New Roman" w:hAnsiTheme="minorBidi"/>
            <w:color w:val="FF0000"/>
            <w:rtl/>
            <w:rPrChange w:id="137"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38" w:author="Sharon" w:date="2019-10-10T23:14:00Z">
              <w:rPr>
                <w:rFonts w:asciiTheme="minorBidi" w:eastAsia="Times New Roman" w:hAnsiTheme="minorBidi" w:hint="eastAsia"/>
                <w:color w:val="222222"/>
                <w:rtl/>
              </w:rPr>
            </w:rPrChange>
          </w:rPr>
          <w:t>מלאה</w:t>
        </w:r>
        <w:r w:rsidRPr="000B2011">
          <w:rPr>
            <w:rFonts w:asciiTheme="minorBidi" w:eastAsia="Times New Roman" w:hAnsiTheme="minorBidi"/>
            <w:color w:val="FF0000"/>
            <w:rtl/>
            <w:rPrChange w:id="139"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40" w:author="Sharon" w:date="2019-10-10T23:14:00Z">
              <w:rPr>
                <w:rFonts w:asciiTheme="minorBidi" w:eastAsia="Times New Roman" w:hAnsiTheme="minorBidi" w:hint="eastAsia"/>
                <w:color w:val="222222"/>
                <w:rtl/>
              </w:rPr>
            </w:rPrChange>
          </w:rPr>
          <w:t>ושימוש</w:t>
        </w:r>
        <w:r w:rsidRPr="000B2011">
          <w:rPr>
            <w:rFonts w:asciiTheme="minorBidi" w:eastAsia="Times New Roman" w:hAnsiTheme="minorBidi"/>
            <w:color w:val="FF0000"/>
            <w:rtl/>
            <w:rPrChange w:id="141"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42" w:author="Sharon" w:date="2019-10-10T23:14:00Z">
              <w:rPr>
                <w:rFonts w:asciiTheme="minorBidi" w:eastAsia="Times New Roman" w:hAnsiTheme="minorBidi" w:hint="eastAsia"/>
                <w:color w:val="222222"/>
                <w:rtl/>
              </w:rPr>
            </w:rPrChange>
          </w:rPr>
          <w:t>בכלי</w:t>
        </w:r>
        <w:r w:rsidRPr="000B2011">
          <w:rPr>
            <w:rFonts w:asciiTheme="minorBidi" w:eastAsia="Times New Roman" w:hAnsiTheme="minorBidi"/>
            <w:color w:val="FF0000"/>
            <w:rtl/>
            <w:rPrChange w:id="143"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44" w:author="Sharon" w:date="2019-10-10T23:14:00Z">
              <w:rPr>
                <w:rFonts w:asciiTheme="minorBidi" w:eastAsia="Times New Roman" w:hAnsiTheme="minorBidi" w:hint="eastAsia"/>
                <w:color w:val="222222"/>
                <w:rtl/>
              </w:rPr>
            </w:rPrChange>
          </w:rPr>
          <w:t>התקנת</w:t>
        </w:r>
        <w:r w:rsidRPr="000B2011">
          <w:rPr>
            <w:rFonts w:asciiTheme="minorBidi" w:eastAsia="Times New Roman" w:hAnsiTheme="minorBidi"/>
            <w:color w:val="FF0000"/>
            <w:rtl/>
            <w:rPrChange w:id="145"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46" w:author="Sharon" w:date="2019-10-10T23:14:00Z">
              <w:rPr>
                <w:rFonts w:asciiTheme="minorBidi" w:eastAsia="Times New Roman" w:hAnsiTheme="minorBidi" w:hint="eastAsia"/>
                <w:color w:val="222222"/>
                <w:rtl/>
              </w:rPr>
            </w:rPrChange>
          </w:rPr>
          <w:t>החיישנים</w:t>
        </w:r>
        <w:r w:rsidRPr="000B2011">
          <w:rPr>
            <w:rFonts w:asciiTheme="minorBidi" w:eastAsia="Times New Roman" w:hAnsiTheme="minorBidi"/>
            <w:color w:val="FF0000"/>
            <w:rtl/>
            <w:rPrChange w:id="147"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48" w:author="Sharon" w:date="2019-10-10T23:14:00Z">
              <w:rPr>
                <w:rFonts w:asciiTheme="minorBidi" w:eastAsia="Times New Roman" w:hAnsiTheme="minorBidi" w:hint="eastAsia"/>
                <w:color w:val="222222"/>
                <w:rtl/>
              </w:rPr>
            </w:rPrChange>
          </w:rPr>
          <w:t>יחד</w:t>
        </w:r>
        <w:r w:rsidRPr="000B2011">
          <w:rPr>
            <w:rFonts w:asciiTheme="minorBidi" w:eastAsia="Times New Roman" w:hAnsiTheme="minorBidi"/>
            <w:color w:val="FF0000"/>
            <w:rtl/>
            <w:rPrChange w:id="149"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50" w:author="Sharon" w:date="2019-10-10T23:14:00Z">
              <w:rPr>
                <w:rFonts w:asciiTheme="minorBidi" w:eastAsia="Times New Roman" w:hAnsiTheme="minorBidi" w:hint="eastAsia"/>
                <w:color w:val="222222"/>
                <w:rtl/>
              </w:rPr>
            </w:rPrChange>
          </w:rPr>
          <w:t>עם</w:t>
        </w:r>
        <w:r w:rsidRPr="000B2011">
          <w:rPr>
            <w:rFonts w:asciiTheme="minorBidi" w:eastAsia="Times New Roman" w:hAnsiTheme="minorBidi"/>
            <w:color w:val="FF0000"/>
            <w:rtl/>
            <w:rPrChange w:id="151"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52" w:author="Sharon" w:date="2019-10-10T23:14:00Z">
              <w:rPr>
                <w:rFonts w:asciiTheme="minorBidi" w:eastAsia="Times New Roman" w:hAnsiTheme="minorBidi" w:hint="eastAsia"/>
                <w:color w:val="222222"/>
                <w:rtl/>
              </w:rPr>
            </w:rPrChange>
          </w:rPr>
          <w:t>בדיקות</w:t>
        </w:r>
        <w:r w:rsidRPr="000B2011">
          <w:rPr>
            <w:rFonts w:asciiTheme="minorBidi" w:eastAsia="Times New Roman" w:hAnsiTheme="minorBidi"/>
            <w:color w:val="FF0000"/>
            <w:rtl/>
            <w:rPrChange w:id="153"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54" w:author="Sharon" w:date="2019-10-10T23:14:00Z">
              <w:rPr>
                <w:rFonts w:asciiTheme="minorBidi" w:eastAsia="Times New Roman" w:hAnsiTheme="minorBidi" w:hint="eastAsia"/>
                <w:color w:val="222222"/>
                <w:rtl/>
              </w:rPr>
            </w:rPrChange>
          </w:rPr>
          <w:t>יימסר</w:t>
        </w:r>
        <w:r w:rsidRPr="000B2011">
          <w:rPr>
            <w:rFonts w:asciiTheme="minorBidi" w:eastAsia="Times New Roman" w:hAnsiTheme="minorBidi"/>
            <w:color w:val="FF0000"/>
            <w:rtl/>
            <w:rPrChange w:id="155"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56" w:author="Sharon" w:date="2019-10-10T23:14:00Z">
              <w:rPr>
                <w:rFonts w:asciiTheme="minorBidi" w:eastAsia="Times New Roman" w:hAnsiTheme="minorBidi" w:hint="eastAsia"/>
                <w:color w:val="222222"/>
                <w:rtl/>
              </w:rPr>
            </w:rPrChange>
          </w:rPr>
          <w:t>המידע</w:t>
        </w:r>
        <w:r w:rsidRPr="000B2011">
          <w:rPr>
            <w:rFonts w:asciiTheme="minorBidi" w:eastAsia="Times New Roman" w:hAnsiTheme="minorBidi"/>
            <w:color w:val="FF0000"/>
            <w:rtl/>
            <w:rPrChange w:id="157" w:author="Sharon" w:date="2019-10-10T23:14:00Z">
              <w:rPr>
                <w:rFonts w:asciiTheme="minorBidi" w:eastAsia="Times New Roman" w:hAnsiTheme="minorBidi"/>
                <w:color w:val="222222"/>
                <w:rtl/>
              </w:rPr>
            </w:rPrChange>
          </w:rPr>
          <w:t xml:space="preserve"> </w:t>
        </w:r>
        <w:r w:rsidRPr="000B2011">
          <w:rPr>
            <w:rFonts w:asciiTheme="minorBidi" w:eastAsia="Times New Roman" w:hAnsiTheme="minorBidi" w:hint="eastAsia"/>
            <w:color w:val="FF0000"/>
            <w:rtl/>
            <w:rPrChange w:id="158" w:author="Sharon" w:date="2019-10-10T23:14:00Z">
              <w:rPr>
                <w:rFonts w:asciiTheme="minorBidi" w:eastAsia="Times New Roman" w:hAnsiTheme="minorBidi" w:hint="eastAsia"/>
                <w:color w:val="222222"/>
                <w:rtl/>
              </w:rPr>
            </w:rPrChange>
          </w:rPr>
          <w:t>הרצוי</w:t>
        </w:r>
        <w:r w:rsidRPr="000B2011">
          <w:rPr>
            <w:rFonts w:asciiTheme="minorBidi" w:eastAsia="Times New Roman" w:hAnsiTheme="minorBidi"/>
            <w:color w:val="FF0000"/>
            <w:rtl/>
            <w:rPrChange w:id="159" w:author="Sharon" w:date="2019-10-10T23:14:00Z">
              <w:rPr>
                <w:rFonts w:asciiTheme="minorBidi" w:eastAsia="Times New Roman" w:hAnsiTheme="minorBidi"/>
                <w:color w:val="222222"/>
                <w:rtl/>
              </w:rPr>
            </w:rPrChange>
          </w:rPr>
          <w:t>.</w:t>
        </w:r>
      </w:ins>
    </w:p>
    <w:p w14:paraId="0B6412C6" w14:textId="77777777" w:rsidR="006D77B4" w:rsidRDefault="006D77B4" w:rsidP="0048241A">
      <w:pPr>
        <w:shd w:val="clear" w:color="auto" w:fill="FFFFFF"/>
        <w:spacing w:after="0" w:line="240" w:lineRule="auto"/>
        <w:rPr>
          <w:rFonts w:asciiTheme="minorBidi" w:eastAsia="Times New Roman" w:hAnsiTheme="minorBidi"/>
          <w:color w:val="222222"/>
          <w:rtl/>
        </w:rPr>
      </w:pPr>
    </w:p>
    <w:p w14:paraId="1930EC08" w14:textId="77777777" w:rsidR="006D77B4" w:rsidRDefault="006D77B4" w:rsidP="0048241A">
      <w:pPr>
        <w:pStyle w:val="Heading3"/>
        <w:rPr>
          <w:rFonts w:eastAsia="Times New Roman"/>
          <w:rtl/>
        </w:rPr>
      </w:pPr>
      <w:bookmarkStart w:id="160" w:name="_Toc8713312"/>
      <w:r>
        <w:rPr>
          <w:rFonts w:eastAsia="Times New Roman" w:hint="cs"/>
          <w:rtl/>
        </w:rPr>
        <w:t>תהליך ניהול לחצים בצינור</w:t>
      </w:r>
      <w:bookmarkEnd w:id="160"/>
    </w:p>
    <w:p w14:paraId="04DBA7EE" w14:textId="77777777" w:rsidR="006D77B4" w:rsidRDefault="00351218" w:rsidP="00351218">
      <w:pPr>
        <w:rPr>
          <w:rtl/>
        </w:rPr>
      </w:pPr>
      <w:r>
        <w:rPr>
          <w:rFonts w:ascii="Arial" w:hAnsi="Arial" w:cs="Arial" w:hint="cs"/>
          <w:color w:val="222222"/>
          <w:shd w:val="clear" w:color="auto" w:fill="FFFFFF"/>
          <w:rtl/>
        </w:rPr>
        <w:t>במהלך ה</w:t>
      </w:r>
      <w:r w:rsidR="006D77B4">
        <w:rPr>
          <w:rFonts w:ascii="Arial" w:hAnsi="Arial" w:cs="Arial"/>
          <w:color w:val="222222"/>
          <w:shd w:val="clear" w:color="auto" w:fill="FFFFFF"/>
          <w:rtl/>
        </w:rPr>
        <w:t xml:space="preserve">יממה </w:t>
      </w:r>
      <w:r w:rsidR="006D77B4">
        <w:rPr>
          <w:rFonts w:ascii="Arial" w:hAnsi="Arial" w:cs="Arial" w:hint="cs"/>
          <w:color w:val="222222"/>
          <w:shd w:val="clear" w:color="auto" w:fill="FFFFFF"/>
          <w:rtl/>
        </w:rPr>
        <w:t xml:space="preserve">תשלח יחידת הקצה את כל </w:t>
      </w:r>
      <w:r>
        <w:rPr>
          <w:rFonts w:ascii="Arial" w:hAnsi="Arial" w:cs="Arial" w:hint="cs"/>
          <w:color w:val="222222"/>
          <w:shd w:val="clear" w:color="auto" w:fill="FFFFFF"/>
          <w:rtl/>
        </w:rPr>
        <w:t>הערכים</w:t>
      </w:r>
      <w:r w:rsidR="006D77B4">
        <w:rPr>
          <w:rFonts w:ascii="Arial" w:hAnsi="Arial" w:cs="Arial"/>
          <w:color w:val="222222"/>
          <w:shd w:val="clear" w:color="auto" w:fill="FFFFFF"/>
          <w:rtl/>
        </w:rPr>
        <w:t xml:space="preserve"> ששונו</w:t>
      </w:r>
    </w:p>
    <w:p w14:paraId="79C611B3" w14:textId="77777777" w:rsidR="00995AFC" w:rsidRDefault="00995AFC" w:rsidP="00174C1C">
      <w:pPr>
        <w:pStyle w:val="ListParagraph"/>
        <w:numPr>
          <w:ilvl w:val="0"/>
          <w:numId w:val="38"/>
        </w:numPr>
      </w:pPr>
      <w:r>
        <w:rPr>
          <w:rFonts w:hint="cs"/>
          <w:rtl/>
        </w:rPr>
        <w:t>בבוקר- מדידה יומית של הלחץ הסטטי בצינור</w:t>
      </w:r>
    </w:p>
    <w:p w14:paraId="3EA201BB" w14:textId="77777777" w:rsidR="00995AFC" w:rsidRDefault="00995AFC" w:rsidP="00174C1C">
      <w:pPr>
        <w:pStyle w:val="ListParagraph"/>
        <w:numPr>
          <w:ilvl w:val="0"/>
          <w:numId w:val="38"/>
        </w:numPr>
      </w:pPr>
      <w:r>
        <w:rPr>
          <w:rFonts w:hint="cs"/>
          <w:rtl/>
        </w:rPr>
        <w:t xml:space="preserve">בכל שינוי לחץ החורג מהפרמטרים </w:t>
      </w:r>
      <w:r w:rsidR="00351218">
        <w:rPr>
          <w:rFonts w:hint="cs"/>
          <w:rtl/>
        </w:rPr>
        <w:t xml:space="preserve"> המוגדרים במערכת</w:t>
      </w:r>
      <w:r>
        <w:rPr>
          <w:rFonts w:hint="cs"/>
          <w:rtl/>
        </w:rPr>
        <w:t xml:space="preserve"> </w:t>
      </w:r>
    </w:p>
    <w:p w14:paraId="68292697" w14:textId="77777777" w:rsidR="00951C3A" w:rsidRDefault="00D954B7" w:rsidP="00174C1C">
      <w:pPr>
        <w:pStyle w:val="ListParagraph"/>
        <w:numPr>
          <w:ilvl w:val="0"/>
          <w:numId w:val="38"/>
        </w:numPr>
      </w:pPr>
      <w:r>
        <w:rPr>
          <w:rFonts w:hint="cs"/>
          <w:rtl/>
        </w:rPr>
        <w:t>ריכוז שינויים</w:t>
      </w:r>
      <w:r w:rsidR="00995AFC">
        <w:rPr>
          <w:rFonts w:hint="cs"/>
          <w:rtl/>
        </w:rPr>
        <w:t xml:space="preserve">- </w:t>
      </w:r>
      <w:r w:rsidR="00351218">
        <w:rPr>
          <w:rFonts w:hint="cs"/>
          <w:rtl/>
        </w:rPr>
        <w:t>כל השינויים שנמדדו בצינור בהשוואה לערך הנמדד ב</w:t>
      </w:r>
      <w:r w:rsidR="00995AFC">
        <w:rPr>
          <w:rFonts w:hint="cs"/>
          <w:rtl/>
        </w:rPr>
        <w:t>בוקר,</w:t>
      </w:r>
      <w:r>
        <w:rPr>
          <w:rFonts w:hint="cs"/>
          <w:rtl/>
        </w:rPr>
        <w:t>(האם כן?)</w:t>
      </w:r>
      <w:r w:rsidR="00995AFC">
        <w:rPr>
          <w:rFonts w:hint="cs"/>
          <w:rtl/>
        </w:rPr>
        <w:t xml:space="preserve"> גם אם מדובר בשינוי בתוך הטווח.</w:t>
      </w:r>
      <w:ins w:id="161" w:author="User" w:date="2019-10-10T16:38:00Z">
        <w:r w:rsidR="00C748AD">
          <w:rPr>
            <w:rFonts w:hint="cs"/>
            <w:rtl/>
          </w:rPr>
          <w:t xml:space="preserve"> </w:t>
        </w:r>
      </w:ins>
    </w:p>
    <w:p w14:paraId="0DBA6FE3" w14:textId="77777777" w:rsidR="00995AFC" w:rsidRDefault="00951C3A" w:rsidP="000705A3">
      <w:pPr>
        <w:rPr>
          <w:rtl/>
        </w:rPr>
      </w:pPr>
      <w:r>
        <w:rPr>
          <w:rFonts w:hint="cs"/>
          <w:rtl/>
        </w:rPr>
        <w:t xml:space="preserve">שאלה </w:t>
      </w:r>
      <w:r>
        <w:rPr>
          <w:rtl/>
        </w:rPr>
        <w:t>–</w:t>
      </w:r>
      <w:r>
        <w:rPr>
          <w:rFonts w:hint="cs"/>
          <w:rtl/>
        </w:rPr>
        <w:t xml:space="preserve"> </w:t>
      </w:r>
      <w:r w:rsidR="000705A3">
        <w:rPr>
          <w:rFonts w:hint="cs"/>
          <w:rtl/>
        </w:rPr>
        <w:t xml:space="preserve">מה ערך הייחוס? </w:t>
      </w:r>
      <w:r>
        <w:rPr>
          <w:rFonts w:hint="cs"/>
          <w:rtl/>
        </w:rPr>
        <w:t xml:space="preserve">האם </w:t>
      </w:r>
      <w:r w:rsidR="000705A3">
        <w:rPr>
          <w:rFonts w:hint="cs"/>
          <w:rtl/>
        </w:rPr>
        <w:t>הערך שמועבר ב</w:t>
      </w:r>
      <w:r>
        <w:rPr>
          <w:rFonts w:hint="cs"/>
          <w:rtl/>
        </w:rPr>
        <w:t>בוקר? מהקריאה האחרונה שנשלחה או מהכיול?</w:t>
      </w:r>
      <w:r w:rsidR="00995AFC">
        <w:rPr>
          <w:rFonts w:hint="cs"/>
          <w:rtl/>
        </w:rPr>
        <w:t xml:space="preserve"> </w:t>
      </w:r>
    </w:p>
    <w:p w14:paraId="446302B3" w14:textId="77777777" w:rsidR="00995AFC" w:rsidRPr="006D77B4" w:rsidRDefault="00995AFC" w:rsidP="0048241A"/>
    <w:p w14:paraId="256B5F73" w14:textId="77777777" w:rsidR="00B3411D" w:rsidRDefault="00B3411D" w:rsidP="00B3411D">
      <w:pPr>
        <w:shd w:val="clear" w:color="auto" w:fill="FFFFFF"/>
        <w:spacing w:after="0" w:line="240" w:lineRule="auto"/>
        <w:rPr>
          <w:rFonts w:asciiTheme="minorBidi" w:eastAsia="Times New Roman" w:hAnsiTheme="minorBidi"/>
          <w:color w:val="222222"/>
          <w:rtl/>
        </w:rPr>
      </w:pPr>
    </w:p>
    <w:p w14:paraId="23399120" w14:textId="77777777" w:rsidR="00B3411D" w:rsidRPr="00B3411D" w:rsidRDefault="00B3411D" w:rsidP="00B3411D">
      <w:pPr>
        <w:pStyle w:val="Heading2"/>
        <w:rPr>
          <w:rFonts w:asciiTheme="minorBidi" w:hAnsiTheme="minorBidi" w:cstheme="minorBidi"/>
        </w:rPr>
      </w:pPr>
      <w:bookmarkStart w:id="162" w:name="_Toc8713313"/>
      <w:r w:rsidRPr="00B3411D">
        <w:rPr>
          <w:rFonts w:asciiTheme="minorBidi" w:hAnsiTheme="minorBidi" w:cstheme="minorBidi" w:hint="cs"/>
          <w:rtl/>
        </w:rPr>
        <w:t>ניהול ושמירת הנתונים</w:t>
      </w:r>
      <w:bookmarkEnd w:id="162"/>
    </w:p>
    <w:p w14:paraId="72814400" w14:textId="77777777" w:rsidR="00B3411D" w:rsidRDefault="00B3411D" w:rsidP="00397A84">
      <w:pPr>
        <w:pStyle w:val="ListParagraph"/>
        <w:numPr>
          <w:ilvl w:val="0"/>
          <w:numId w:val="16"/>
        </w:numPr>
        <w:shd w:val="clear" w:color="auto" w:fill="FFFFFF"/>
        <w:spacing w:after="0" w:line="240" w:lineRule="auto"/>
        <w:rPr>
          <w:rFonts w:asciiTheme="minorBidi" w:eastAsia="Times New Roman" w:hAnsiTheme="minorBidi"/>
          <w:color w:val="222222"/>
        </w:rPr>
      </w:pPr>
      <w:r>
        <w:rPr>
          <w:rFonts w:asciiTheme="minorBidi" w:eastAsia="Times New Roman" w:hAnsiTheme="minorBidi" w:hint="cs"/>
          <w:color w:val="222222"/>
          <w:rtl/>
        </w:rPr>
        <w:t xml:space="preserve">המערכת תשמור </w:t>
      </w:r>
      <w:r w:rsidRPr="00B3411D">
        <w:rPr>
          <w:rFonts w:asciiTheme="minorBidi" w:eastAsia="Times New Roman" w:hAnsiTheme="minorBidi"/>
          <w:color w:val="222222"/>
          <w:rtl/>
        </w:rPr>
        <w:t xml:space="preserve">כל מידע </w:t>
      </w:r>
      <w:r>
        <w:rPr>
          <w:rFonts w:asciiTheme="minorBidi" w:eastAsia="Times New Roman" w:hAnsiTheme="minorBidi" w:hint="cs"/>
          <w:color w:val="222222"/>
          <w:rtl/>
        </w:rPr>
        <w:t>שנשלח מיחידות הקצה</w:t>
      </w:r>
      <w:r w:rsidRPr="00B3411D">
        <w:rPr>
          <w:rFonts w:asciiTheme="minorBidi" w:eastAsia="Times New Roman" w:hAnsiTheme="minorBidi"/>
          <w:color w:val="222222"/>
          <w:rtl/>
        </w:rPr>
        <w:t>, גם אם תחילה לא יעשה בו שימוש.</w:t>
      </w:r>
      <w:r>
        <w:rPr>
          <w:rFonts w:asciiTheme="minorBidi" w:eastAsia="Times New Roman" w:hAnsiTheme="minorBidi" w:hint="cs"/>
          <w:color w:val="222222"/>
          <w:rtl/>
        </w:rPr>
        <w:t xml:space="preserve"> </w:t>
      </w:r>
      <w:r w:rsidRPr="00B3411D">
        <w:rPr>
          <w:rFonts w:asciiTheme="minorBidi" w:eastAsia="Times New Roman" w:hAnsiTheme="minorBidi"/>
          <w:color w:val="222222"/>
          <w:rtl/>
        </w:rPr>
        <w:t>ייתכן ובהמשך המידע יהיה חיוני וישמש לפעולות עתידיות.</w:t>
      </w:r>
    </w:p>
    <w:p w14:paraId="641AA9DC" w14:textId="77777777" w:rsidR="00B3411D" w:rsidRDefault="004B460C" w:rsidP="00397A84">
      <w:pPr>
        <w:pStyle w:val="ListParagraph"/>
        <w:numPr>
          <w:ilvl w:val="0"/>
          <w:numId w:val="16"/>
        </w:numPr>
        <w:shd w:val="clear" w:color="auto" w:fill="FFFFFF"/>
        <w:spacing w:after="0" w:line="240" w:lineRule="auto"/>
        <w:rPr>
          <w:rFonts w:asciiTheme="minorBidi" w:eastAsia="Times New Roman" w:hAnsiTheme="minorBidi"/>
          <w:color w:val="222222"/>
        </w:rPr>
      </w:pPr>
      <w:r>
        <w:rPr>
          <w:rFonts w:asciiTheme="minorBidi" w:eastAsia="Times New Roman" w:hAnsiTheme="minorBidi" w:hint="cs"/>
          <w:color w:val="222222"/>
          <w:rtl/>
        </w:rPr>
        <w:t>יש לקבל את רשימת</w:t>
      </w:r>
      <w:r w:rsidR="00B3411D" w:rsidRPr="00B3411D">
        <w:rPr>
          <w:rFonts w:asciiTheme="minorBidi" w:eastAsia="Times New Roman" w:hAnsiTheme="minorBidi"/>
          <w:color w:val="222222"/>
          <w:rtl/>
        </w:rPr>
        <w:t xml:space="preserve"> הנתונים אותם יש לשמור במידה ויהיה שינוי בהם נדע שהמערכת מצריכה טיפול, תיקון, עדכון, כיול, מנקודת מבט של הגלאים.</w:t>
      </w:r>
    </w:p>
    <w:p w14:paraId="6DF3527B" w14:textId="77777777" w:rsidR="004B460C" w:rsidRDefault="004B460C" w:rsidP="00397A84">
      <w:pPr>
        <w:pStyle w:val="ListParagraph"/>
        <w:numPr>
          <w:ilvl w:val="0"/>
          <w:numId w:val="16"/>
        </w:numPr>
        <w:shd w:val="clear" w:color="auto" w:fill="FFFFFF"/>
        <w:spacing w:after="0" w:line="240" w:lineRule="auto"/>
        <w:rPr>
          <w:rFonts w:asciiTheme="minorBidi" w:eastAsia="Times New Roman" w:hAnsiTheme="minorBidi"/>
          <w:color w:val="222222"/>
        </w:rPr>
      </w:pPr>
      <w:r>
        <w:rPr>
          <w:rFonts w:asciiTheme="minorBidi" w:eastAsia="Times New Roman" w:hAnsiTheme="minorBidi" w:hint="cs"/>
          <w:color w:val="222222"/>
          <w:rtl/>
        </w:rPr>
        <w:t xml:space="preserve">בהתאם לתשובות שיתקבלו </w:t>
      </w:r>
      <w:r>
        <w:rPr>
          <w:rFonts w:asciiTheme="minorBidi" w:eastAsia="Times New Roman" w:hAnsiTheme="minorBidi"/>
          <w:color w:val="222222"/>
          <w:rtl/>
        </w:rPr>
        <w:t>–</w:t>
      </w:r>
      <w:r>
        <w:rPr>
          <w:rFonts w:asciiTheme="minorBidi" w:eastAsia="Times New Roman" w:hAnsiTheme="minorBidi" w:hint="cs"/>
          <w:color w:val="222222"/>
          <w:rtl/>
        </w:rPr>
        <w:t xml:space="preserve"> נוסיף את השדות והלוגיקה הנדרשת לשמירת הנתונים</w:t>
      </w:r>
      <w:r w:rsidR="00AA585D">
        <w:rPr>
          <w:rFonts w:asciiTheme="minorBidi" w:eastAsia="Times New Roman" w:hAnsiTheme="minorBidi" w:hint="cs"/>
          <w:color w:val="222222"/>
          <w:rtl/>
        </w:rPr>
        <w:t xml:space="preserve"> וניתוחם</w:t>
      </w:r>
    </w:p>
    <w:p w14:paraId="2AB038AA" w14:textId="77777777" w:rsidR="00B3411D" w:rsidRPr="004B460C" w:rsidRDefault="00B3411D" w:rsidP="004B460C">
      <w:pPr>
        <w:ind w:left="360"/>
        <w:rPr>
          <w:rFonts w:asciiTheme="minorBidi" w:hAnsiTheme="minorBidi"/>
        </w:rPr>
      </w:pPr>
    </w:p>
    <w:p w14:paraId="457A8E86" w14:textId="77777777" w:rsidR="0094189A" w:rsidRPr="00D56414" w:rsidRDefault="0094189A" w:rsidP="0094189A">
      <w:pPr>
        <w:pStyle w:val="Heading2"/>
        <w:rPr>
          <w:rFonts w:asciiTheme="minorBidi" w:hAnsiTheme="minorBidi" w:cstheme="minorBidi"/>
        </w:rPr>
      </w:pPr>
      <w:bookmarkStart w:id="163" w:name="_Toc8713314"/>
      <w:r w:rsidRPr="00D56414">
        <w:rPr>
          <w:rFonts w:asciiTheme="minorBidi" w:hAnsiTheme="minorBidi" w:cstheme="minorBidi"/>
          <w:rtl/>
        </w:rPr>
        <w:t>ניהול היררכיה</w:t>
      </w:r>
      <w:bookmarkEnd w:id="163"/>
    </w:p>
    <w:p w14:paraId="09BA9070" w14:textId="77777777" w:rsidR="004057E5" w:rsidRPr="00A0709E" w:rsidRDefault="00C56EC0" w:rsidP="00397A84">
      <w:pPr>
        <w:pStyle w:val="ListParagraph"/>
        <w:numPr>
          <w:ilvl w:val="0"/>
          <w:numId w:val="15"/>
        </w:numPr>
        <w:rPr>
          <w:rFonts w:asciiTheme="minorBidi" w:hAnsiTheme="minorBidi"/>
        </w:rPr>
      </w:pPr>
      <w:r w:rsidRPr="00A0709E">
        <w:rPr>
          <w:rFonts w:asciiTheme="minorBidi" w:hAnsiTheme="minorBidi" w:hint="cs"/>
          <w:rtl/>
        </w:rPr>
        <w:t xml:space="preserve">ניהול ההיררכיה יתבצע בהתאם לחלוקה גיאוגרפית בתוך התאגיד (להלן איזור).  </w:t>
      </w:r>
      <w:r w:rsidR="004057E5" w:rsidRPr="00A0709E">
        <w:rPr>
          <w:rFonts w:asciiTheme="minorBidi" w:hAnsiTheme="minorBidi"/>
          <w:rtl/>
        </w:rPr>
        <w:t xml:space="preserve">האיזורים </w:t>
      </w:r>
      <w:r w:rsidRPr="00A0709E">
        <w:rPr>
          <w:rFonts w:asciiTheme="minorBidi" w:hAnsiTheme="minorBidi" w:hint="cs"/>
          <w:rtl/>
        </w:rPr>
        <w:t>יוגדרו כ</w:t>
      </w:r>
      <w:r w:rsidR="004057E5" w:rsidRPr="00A0709E">
        <w:rPr>
          <w:rFonts w:asciiTheme="minorBidi" w:hAnsiTheme="minorBidi"/>
          <w:rtl/>
        </w:rPr>
        <w:t xml:space="preserve">תת היררכיה (עיר, שכונה </w:t>
      </w:r>
      <w:r w:rsidRPr="00A0709E">
        <w:rPr>
          <w:rFonts w:asciiTheme="minorBidi" w:hAnsiTheme="minorBidi" w:hint="cs"/>
          <w:rtl/>
        </w:rPr>
        <w:t xml:space="preserve">בעיר </w:t>
      </w:r>
      <w:r w:rsidR="004057E5" w:rsidRPr="00A0709E">
        <w:rPr>
          <w:rFonts w:asciiTheme="minorBidi" w:hAnsiTheme="minorBidi"/>
          <w:rtl/>
        </w:rPr>
        <w:t>וכו')</w:t>
      </w:r>
    </w:p>
    <w:p w14:paraId="5543BF6D" w14:textId="77777777" w:rsidR="00B3411D" w:rsidRPr="00D56414" w:rsidRDefault="00B3411D" w:rsidP="009304CB">
      <w:pPr>
        <w:pStyle w:val="Heading3"/>
      </w:pPr>
      <w:bookmarkStart w:id="164" w:name="_Toc8713315"/>
      <w:r w:rsidRPr="00D56414">
        <w:rPr>
          <w:rtl/>
        </w:rPr>
        <w:t>מבנה התאגיד</w:t>
      </w:r>
      <w:bookmarkEnd w:id="164"/>
    </w:p>
    <w:p w14:paraId="23138EEB" w14:textId="77777777" w:rsidR="00B3411D" w:rsidRPr="00D56414" w:rsidRDefault="00B3411D" w:rsidP="00397A84">
      <w:pPr>
        <w:pStyle w:val="ListParagraph"/>
        <w:numPr>
          <w:ilvl w:val="1"/>
          <w:numId w:val="2"/>
        </w:numPr>
        <w:rPr>
          <w:rFonts w:asciiTheme="minorBidi" w:hAnsiTheme="minorBidi"/>
        </w:rPr>
      </w:pPr>
      <w:r w:rsidRPr="00D56414">
        <w:rPr>
          <w:rFonts w:asciiTheme="minorBidi" w:hAnsiTheme="minorBidi"/>
          <w:rtl/>
        </w:rPr>
        <w:t xml:space="preserve">תאגיד מים יכול להכיל מספר תאגידי מים המטפלים בעיריות ומועצות מקומיות, עירייה/מועצה מקומית יכולים להתחלק למחוזות. </w:t>
      </w:r>
    </w:p>
    <w:p w14:paraId="405E8A70" w14:textId="77777777" w:rsidR="00B3411D" w:rsidRPr="00D56414" w:rsidRDefault="00B3411D" w:rsidP="00397A84">
      <w:pPr>
        <w:pStyle w:val="ListParagraph"/>
        <w:numPr>
          <w:ilvl w:val="1"/>
          <w:numId w:val="2"/>
        </w:numPr>
        <w:rPr>
          <w:rFonts w:asciiTheme="minorBidi" w:hAnsiTheme="minorBidi"/>
        </w:rPr>
      </w:pPr>
      <w:r w:rsidRPr="00D56414">
        <w:rPr>
          <w:rFonts w:asciiTheme="minorBidi" w:hAnsiTheme="minorBidi"/>
          <w:rtl/>
        </w:rPr>
        <w:t xml:space="preserve">ההיררכיה במערכת תבנה בהתאם לתאגידי המים וחדרי הבקרה הכפופים אליהם. (כלומר יכול להיות חדר בקרה יחיד בהיררכיה או מספר חדרי בקרה הכפופים לחדר הבקרה הראשי של ההיררכיה. כל חדר הבקרה ינהל רשות מקומית אחת או מספר רשויות מקומיות\ וכל רשות מקומית יכולה להתחלק למחוזות. </w:t>
      </w:r>
    </w:p>
    <w:p w14:paraId="05F1C5F4" w14:textId="77777777" w:rsidR="00B3411D" w:rsidRPr="00D56414" w:rsidRDefault="00B3411D" w:rsidP="00397A84">
      <w:pPr>
        <w:pStyle w:val="ListParagraph"/>
        <w:numPr>
          <w:ilvl w:val="1"/>
          <w:numId w:val="2"/>
        </w:numPr>
        <w:rPr>
          <w:rFonts w:asciiTheme="minorBidi" w:hAnsiTheme="minorBidi"/>
        </w:rPr>
      </w:pPr>
      <w:r w:rsidRPr="00D56414">
        <w:rPr>
          <w:rFonts w:asciiTheme="minorBidi" w:hAnsiTheme="minorBidi"/>
          <w:rtl/>
        </w:rPr>
        <w:t xml:space="preserve">משתמשי ההיררכיה יהיו בעלי פרופילים שונים: </w:t>
      </w:r>
    </w:p>
    <w:p w14:paraId="2743DE42" w14:textId="77777777" w:rsidR="00B3411D" w:rsidRPr="00D56414" w:rsidRDefault="00B3411D" w:rsidP="00397A84">
      <w:pPr>
        <w:pStyle w:val="ListParagraph"/>
        <w:numPr>
          <w:ilvl w:val="2"/>
          <w:numId w:val="2"/>
        </w:numPr>
        <w:rPr>
          <w:rFonts w:asciiTheme="minorBidi" w:hAnsiTheme="minorBidi"/>
        </w:rPr>
      </w:pPr>
      <w:r w:rsidRPr="00D56414">
        <w:rPr>
          <w:rFonts w:asciiTheme="minorBidi" w:hAnsiTheme="minorBidi"/>
          <w:rtl/>
        </w:rPr>
        <w:t>הרשאות מלאות לניהול וביצוע פעילויות בהיררכיה</w:t>
      </w:r>
    </w:p>
    <w:p w14:paraId="71B261CA" w14:textId="77777777" w:rsidR="00B3411D" w:rsidRPr="00D56414" w:rsidRDefault="00B3411D" w:rsidP="00397A84">
      <w:pPr>
        <w:pStyle w:val="ListParagraph"/>
        <w:numPr>
          <w:ilvl w:val="2"/>
          <w:numId w:val="2"/>
        </w:numPr>
        <w:rPr>
          <w:rFonts w:asciiTheme="minorBidi" w:hAnsiTheme="minorBidi"/>
        </w:rPr>
      </w:pPr>
      <w:r w:rsidRPr="00D56414">
        <w:rPr>
          <w:rFonts w:asciiTheme="minorBidi" w:hAnsiTheme="minorBidi"/>
          <w:rtl/>
        </w:rPr>
        <w:t xml:space="preserve">הרשאות חלקיות </w:t>
      </w:r>
    </w:p>
    <w:p w14:paraId="635E7E16" w14:textId="77777777" w:rsidR="00B3411D" w:rsidRPr="00D56414" w:rsidRDefault="00B3411D" w:rsidP="00397A84">
      <w:pPr>
        <w:pStyle w:val="ListParagraph"/>
        <w:numPr>
          <w:ilvl w:val="2"/>
          <w:numId w:val="2"/>
        </w:numPr>
        <w:rPr>
          <w:rFonts w:asciiTheme="minorBidi" w:hAnsiTheme="minorBidi"/>
        </w:rPr>
      </w:pPr>
      <w:r w:rsidRPr="00D56414">
        <w:rPr>
          <w:rFonts w:asciiTheme="minorBidi" w:hAnsiTheme="minorBidi"/>
          <w:rtl/>
        </w:rPr>
        <w:t xml:space="preserve">צפייה </w:t>
      </w:r>
    </w:p>
    <w:p w14:paraId="3B180E00" w14:textId="77777777" w:rsidR="00B3411D" w:rsidRPr="00D56414" w:rsidRDefault="00B3411D" w:rsidP="00397A84">
      <w:pPr>
        <w:pStyle w:val="ListParagraph"/>
        <w:numPr>
          <w:ilvl w:val="1"/>
          <w:numId w:val="2"/>
        </w:numPr>
        <w:rPr>
          <w:rFonts w:asciiTheme="minorBidi" w:hAnsiTheme="minorBidi"/>
          <w:rtl/>
        </w:rPr>
      </w:pPr>
      <w:r w:rsidRPr="00D56414">
        <w:rPr>
          <w:rFonts w:asciiTheme="minorBidi" w:hAnsiTheme="minorBidi"/>
          <w:rtl/>
        </w:rPr>
        <w:lastRenderedPageBreak/>
        <w:t xml:space="preserve">יהיו מספר משתמשים בכל היררכיה בהתאם לתפקיד אותו הם ממלאים: מנהל, בקר, מתקין יחידות קצה וקב"ט התאגיד. </w:t>
      </w:r>
    </w:p>
    <w:p w14:paraId="24DDE115" w14:textId="77777777" w:rsidR="00B3411D" w:rsidRPr="00D56414" w:rsidRDefault="00B3411D" w:rsidP="00B3411D">
      <w:pPr>
        <w:rPr>
          <w:rFonts w:asciiTheme="minorBidi" w:hAnsiTheme="minorBidi"/>
          <w:rtl/>
        </w:rPr>
      </w:pPr>
      <w:r w:rsidRPr="00D56414">
        <w:rPr>
          <w:rFonts w:asciiTheme="minorBidi" w:hAnsiTheme="minorBidi"/>
          <w:rtl/>
        </w:rPr>
        <w:t>קיימת אפשרות שתאגיד יהיה גם ללא תת היררכיות.</w:t>
      </w:r>
    </w:p>
    <w:p w14:paraId="6F109641" w14:textId="77777777" w:rsidR="00B3411D" w:rsidRPr="00D56414" w:rsidRDefault="00B3411D" w:rsidP="009304CB">
      <w:pPr>
        <w:pStyle w:val="Heading3"/>
        <w:rPr>
          <w:rtl/>
        </w:rPr>
      </w:pPr>
      <w:bookmarkStart w:id="165" w:name="_מבנה_עץ_המערכת"/>
      <w:bookmarkStart w:id="166" w:name="_מבנה_עץ_הלקוח"/>
      <w:bookmarkStart w:id="167" w:name="_Toc8713316"/>
      <w:bookmarkEnd w:id="165"/>
      <w:bookmarkEnd w:id="166"/>
      <w:r w:rsidRPr="00D56414">
        <w:rPr>
          <w:rtl/>
        </w:rPr>
        <w:t>מבנה עץ הלקוח</w:t>
      </w:r>
      <w:bookmarkEnd w:id="167"/>
    </w:p>
    <w:p w14:paraId="6A611B38" w14:textId="77777777" w:rsidR="00B3411D" w:rsidRPr="00D56414" w:rsidRDefault="00B3411D" w:rsidP="00B3411D">
      <w:pPr>
        <w:rPr>
          <w:rFonts w:asciiTheme="minorBidi" w:hAnsiTheme="minorBidi"/>
          <w:rtl/>
        </w:rPr>
      </w:pPr>
      <w:r w:rsidRPr="00D56414">
        <w:rPr>
          <w:rFonts w:asciiTheme="minorBidi" w:hAnsiTheme="minorBidi"/>
          <w:noProof/>
          <w:rtl/>
        </w:rPr>
        <w:drawing>
          <wp:inline distT="0" distB="0" distL="0" distR="0" wp14:anchorId="155E9B69" wp14:editId="697CC716">
            <wp:extent cx="5187950" cy="2750820"/>
            <wp:effectExtent l="0" t="19050" r="0" b="30480"/>
            <wp:docPr id="3"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Pr="00D56414">
        <w:rPr>
          <w:rFonts w:asciiTheme="minorBidi" w:hAnsiTheme="minorBidi"/>
          <w:rtl/>
        </w:rPr>
        <w:t>.</w:t>
      </w:r>
    </w:p>
    <w:p w14:paraId="2A5E2ADB" w14:textId="77777777" w:rsidR="001201A4" w:rsidRPr="001201A4" w:rsidRDefault="001201A4" w:rsidP="001201A4">
      <w:pPr>
        <w:shd w:val="clear" w:color="auto" w:fill="FFFFFF"/>
        <w:spacing w:after="0" w:line="240" w:lineRule="auto"/>
        <w:rPr>
          <w:rFonts w:asciiTheme="minorBidi" w:eastAsia="Times New Roman" w:hAnsiTheme="minorBidi"/>
          <w:color w:val="222222"/>
          <w:sz w:val="24"/>
          <w:szCs w:val="24"/>
          <w:rtl/>
        </w:rPr>
      </w:pPr>
      <w:bookmarkStart w:id="168" w:name="_Service_להעברת_ההתרעות"/>
      <w:bookmarkEnd w:id="168"/>
    </w:p>
    <w:p w14:paraId="799EE288" w14:textId="77777777" w:rsidR="00937DC6" w:rsidRPr="00D56414" w:rsidRDefault="00937DC6" w:rsidP="00937DC6">
      <w:pPr>
        <w:shd w:val="clear" w:color="auto" w:fill="FFFFFF"/>
        <w:spacing w:after="0" w:line="240" w:lineRule="auto"/>
        <w:rPr>
          <w:rFonts w:asciiTheme="minorBidi" w:eastAsia="Times New Roman" w:hAnsiTheme="minorBidi"/>
          <w:color w:val="222222"/>
          <w:sz w:val="24"/>
          <w:szCs w:val="24"/>
          <w:rtl/>
        </w:rPr>
      </w:pPr>
    </w:p>
    <w:p w14:paraId="5F65667A" w14:textId="77777777" w:rsidR="00937DC6" w:rsidRPr="00674253" w:rsidRDefault="00937DC6" w:rsidP="00674253">
      <w:pPr>
        <w:pStyle w:val="Heading1"/>
        <w:rPr>
          <w:rFonts w:asciiTheme="minorBidi" w:hAnsiTheme="minorBidi" w:cstheme="minorBidi"/>
          <w:rtl/>
        </w:rPr>
      </w:pPr>
      <w:bookmarkStart w:id="169" w:name="_Toc8713319"/>
      <w:r w:rsidRPr="00674253">
        <w:rPr>
          <w:rFonts w:asciiTheme="minorBidi" w:hAnsiTheme="minorBidi" w:cstheme="minorBidi"/>
          <w:rtl/>
        </w:rPr>
        <w:t>נושאים פתוחים</w:t>
      </w:r>
      <w:bookmarkEnd w:id="169"/>
      <w:r w:rsidRPr="00674253">
        <w:rPr>
          <w:rFonts w:asciiTheme="minorBidi" w:hAnsiTheme="minorBidi" w:cstheme="minorBidi"/>
          <w:rtl/>
        </w:rPr>
        <w:t xml:space="preserve"> </w:t>
      </w:r>
    </w:p>
    <w:tbl>
      <w:tblPr>
        <w:tblStyle w:val="4-51"/>
        <w:bidiVisual/>
        <w:tblW w:w="9065" w:type="dxa"/>
        <w:tblInd w:w="335" w:type="dxa"/>
        <w:tblLook w:val="04A0" w:firstRow="1" w:lastRow="0" w:firstColumn="1" w:lastColumn="0" w:noHBand="0" w:noVBand="1"/>
      </w:tblPr>
      <w:tblGrid>
        <w:gridCol w:w="572"/>
        <w:gridCol w:w="820"/>
        <w:gridCol w:w="122"/>
        <w:gridCol w:w="2405"/>
        <w:gridCol w:w="877"/>
        <w:gridCol w:w="1025"/>
        <w:gridCol w:w="19"/>
        <w:gridCol w:w="801"/>
        <w:gridCol w:w="60"/>
        <w:gridCol w:w="2340"/>
        <w:gridCol w:w="24"/>
      </w:tblGrid>
      <w:tr w:rsidR="007E2789" w:rsidRPr="00D56414" w14:paraId="57533CEE" w14:textId="77777777" w:rsidTr="00174C1C">
        <w:trPr>
          <w:gridAfter w:val="1"/>
          <w:cnfStyle w:val="100000000000" w:firstRow="1" w:lastRow="0" w:firstColumn="0" w:lastColumn="0" w:oddVBand="0" w:evenVBand="0" w:oddHBand="0" w:evenHBand="0" w:firstRowFirstColumn="0" w:firstRowLastColumn="0" w:lastRowFirstColumn="0" w:lastRowLastColumn="0"/>
          <w:wAfter w:w="24" w:type="dxa"/>
          <w:tblHeader/>
        </w:trPr>
        <w:tc>
          <w:tcPr>
            <w:cnfStyle w:val="001000000000" w:firstRow="0" w:lastRow="0" w:firstColumn="1" w:lastColumn="0" w:oddVBand="0" w:evenVBand="0" w:oddHBand="0" w:evenHBand="0" w:firstRowFirstColumn="0" w:firstRowLastColumn="0" w:lastRowFirstColumn="0" w:lastRowLastColumn="0"/>
            <w:tcW w:w="572" w:type="dxa"/>
          </w:tcPr>
          <w:p w14:paraId="501945E3" w14:textId="77777777" w:rsidR="00937DC6" w:rsidRPr="00D56414" w:rsidRDefault="00937DC6" w:rsidP="00937DC6">
            <w:pPr>
              <w:rPr>
                <w:rFonts w:asciiTheme="minorBidi" w:eastAsia="Times New Roman" w:hAnsiTheme="minorBidi"/>
                <w:color w:val="222222"/>
                <w:sz w:val="24"/>
                <w:szCs w:val="24"/>
                <w:rtl/>
              </w:rPr>
            </w:pPr>
            <w:r w:rsidRPr="00D56414">
              <w:rPr>
                <w:rFonts w:asciiTheme="minorBidi" w:eastAsia="Times New Roman" w:hAnsiTheme="minorBidi"/>
                <w:color w:val="222222"/>
                <w:sz w:val="24"/>
                <w:szCs w:val="24"/>
                <w:rtl/>
              </w:rPr>
              <w:t>מס'</w:t>
            </w:r>
          </w:p>
        </w:tc>
        <w:tc>
          <w:tcPr>
            <w:tcW w:w="942" w:type="dxa"/>
            <w:gridSpan w:val="2"/>
          </w:tcPr>
          <w:p w14:paraId="749B010F" w14:textId="77777777" w:rsidR="00937DC6" w:rsidRPr="00D56414" w:rsidRDefault="00937DC6" w:rsidP="00937DC6">
            <w:pP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222222"/>
                <w:sz w:val="24"/>
                <w:szCs w:val="24"/>
                <w:rtl/>
              </w:rPr>
            </w:pPr>
            <w:r w:rsidRPr="00D56414">
              <w:rPr>
                <w:rFonts w:asciiTheme="minorBidi" w:eastAsia="Times New Roman" w:hAnsiTheme="minorBidi"/>
                <w:color w:val="222222"/>
                <w:sz w:val="24"/>
                <w:szCs w:val="24"/>
                <w:rtl/>
              </w:rPr>
              <w:t>נושא</w:t>
            </w:r>
          </w:p>
        </w:tc>
        <w:tc>
          <w:tcPr>
            <w:tcW w:w="2405" w:type="dxa"/>
          </w:tcPr>
          <w:p w14:paraId="7984965B" w14:textId="77777777" w:rsidR="00937DC6" w:rsidRPr="00D56414" w:rsidRDefault="00937DC6" w:rsidP="00937DC6">
            <w:pP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222222"/>
                <w:sz w:val="24"/>
                <w:szCs w:val="24"/>
                <w:rtl/>
              </w:rPr>
            </w:pPr>
            <w:r w:rsidRPr="00D56414">
              <w:rPr>
                <w:rFonts w:asciiTheme="minorBidi" w:eastAsia="Times New Roman" w:hAnsiTheme="minorBidi"/>
                <w:color w:val="222222"/>
                <w:sz w:val="24"/>
                <w:szCs w:val="24"/>
                <w:rtl/>
              </w:rPr>
              <w:t>הסבר</w:t>
            </w:r>
          </w:p>
        </w:tc>
        <w:tc>
          <w:tcPr>
            <w:tcW w:w="877" w:type="dxa"/>
          </w:tcPr>
          <w:p w14:paraId="6E890F47" w14:textId="77777777" w:rsidR="00937DC6" w:rsidRPr="00D56414" w:rsidRDefault="00937DC6" w:rsidP="00937DC6">
            <w:pP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222222"/>
                <w:sz w:val="24"/>
                <w:szCs w:val="24"/>
                <w:rtl/>
              </w:rPr>
            </w:pPr>
            <w:r w:rsidRPr="00D56414">
              <w:rPr>
                <w:rFonts w:asciiTheme="minorBidi" w:eastAsia="Times New Roman" w:hAnsiTheme="minorBidi"/>
                <w:color w:val="222222"/>
                <w:sz w:val="24"/>
                <w:szCs w:val="24"/>
                <w:rtl/>
              </w:rPr>
              <w:t>אחראי לטיפול</w:t>
            </w:r>
          </w:p>
        </w:tc>
        <w:tc>
          <w:tcPr>
            <w:tcW w:w="1025" w:type="dxa"/>
          </w:tcPr>
          <w:p w14:paraId="1B1BF821" w14:textId="77777777" w:rsidR="00937DC6" w:rsidRPr="00D56414" w:rsidRDefault="00937DC6" w:rsidP="00937DC6">
            <w:pP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222222"/>
                <w:sz w:val="24"/>
                <w:szCs w:val="24"/>
                <w:rtl/>
              </w:rPr>
            </w:pPr>
            <w:r w:rsidRPr="00D56414">
              <w:rPr>
                <w:rFonts w:asciiTheme="minorBidi" w:eastAsia="Times New Roman" w:hAnsiTheme="minorBidi"/>
                <w:color w:val="222222"/>
                <w:sz w:val="24"/>
                <w:szCs w:val="24"/>
                <w:rtl/>
              </w:rPr>
              <w:t>סטטוס</w:t>
            </w:r>
          </w:p>
        </w:tc>
        <w:tc>
          <w:tcPr>
            <w:tcW w:w="880" w:type="dxa"/>
            <w:gridSpan w:val="3"/>
          </w:tcPr>
          <w:p w14:paraId="1B0ABBAB" w14:textId="77777777" w:rsidR="00937DC6" w:rsidRPr="00D56414" w:rsidRDefault="00937DC6" w:rsidP="00937DC6">
            <w:pP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222222"/>
                <w:sz w:val="24"/>
                <w:szCs w:val="24"/>
                <w:rtl/>
              </w:rPr>
            </w:pPr>
            <w:r w:rsidRPr="00D56414">
              <w:rPr>
                <w:rFonts w:asciiTheme="minorBidi" w:eastAsia="Times New Roman" w:hAnsiTheme="minorBidi"/>
                <w:color w:val="222222"/>
                <w:sz w:val="24"/>
                <w:szCs w:val="24"/>
                <w:rtl/>
              </w:rPr>
              <w:t>תאריך סטטוס</w:t>
            </w:r>
          </w:p>
        </w:tc>
        <w:tc>
          <w:tcPr>
            <w:tcW w:w="2340" w:type="dxa"/>
          </w:tcPr>
          <w:p w14:paraId="05CE5303" w14:textId="77777777" w:rsidR="00937DC6" w:rsidRPr="00D56414" w:rsidRDefault="00937DC6" w:rsidP="00937DC6">
            <w:pP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222222"/>
                <w:sz w:val="24"/>
                <w:szCs w:val="24"/>
                <w:rtl/>
              </w:rPr>
            </w:pPr>
            <w:r w:rsidRPr="00D56414">
              <w:rPr>
                <w:rFonts w:asciiTheme="minorBidi" w:eastAsia="Times New Roman" w:hAnsiTheme="minorBidi"/>
                <w:color w:val="222222"/>
                <w:sz w:val="24"/>
                <w:szCs w:val="24"/>
                <w:rtl/>
              </w:rPr>
              <w:t>הערות</w:t>
            </w:r>
          </w:p>
        </w:tc>
      </w:tr>
      <w:tr w:rsidR="007E2789" w:rsidRPr="00D56414" w14:paraId="19489C71" w14:textId="77777777" w:rsidTr="00174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F55620F" w14:textId="77777777" w:rsidR="00937DC6" w:rsidRPr="00D56414" w:rsidRDefault="00937DC6" w:rsidP="00397A84">
            <w:pPr>
              <w:pStyle w:val="ListParagraph"/>
              <w:numPr>
                <w:ilvl w:val="0"/>
                <w:numId w:val="10"/>
              </w:numPr>
              <w:jc w:val="right"/>
              <w:rPr>
                <w:rFonts w:asciiTheme="minorBidi" w:eastAsia="Times New Roman" w:hAnsiTheme="minorBidi"/>
                <w:color w:val="222222"/>
                <w:sz w:val="20"/>
                <w:szCs w:val="20"/>
                <w:rtl/>
              </w:rPr>
            </w:pPr>
          </w:p>
        </w:tc>
        <w:tc>
          <w:tcPr>
            <w:tcW w:w="820" w:type="dxa"/>
          </w:tcPr>
          <w:p w14:paraId="799FACFE" w14:textId="77777777" w:rsidR="00937DC6" w:rsidRPr="00B3411D" w:rsidRDefault="00937DC6" w:rsidP="00937DC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 xml:space="preserve">לחץ </w:t>
            </w:r>
          </w:p>
        </w:tc>
        <w:tc>
          <w:tcPr>
            <w:tcW w:w="2527" w:type="dxa"/>
            <w:gridSpan w:val="2"/>
          </w:tcPr>
          <w:p w14:paraId="7DBC7A6A" w14:textId="77777777" w:rsidR="00937DC6" w:rsidRPr="00B3411D" w:rsidRDefault="00937DC6" w:rsidP="00B373C7">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 xml:space="preserve">איך מתעדים </w:t>
            </w:r>
            <w:r w:rsidR="00A67104">
              <w:rPr>
                <w:rFonts w:asciiTheme="minorBidi" w:eastAsia="Times New Roman" w:hAnsiTheme="minorBidi" w:hint="cs"/>
                <w:color w:val="222222"/>
                <w:rtl/>
              </w:rPr>
              <w:t>את ה</w:t>
            </w:r>
            <w:r w:rsidR="00E85273">
              <w:rPr>
                <w:rFonts w:asciiTheme="minorBidi" w:eastAsia="Times New Roman" w:hAnsiTheme="minorBidi" w:hint="cs"/>
                <w:color w:val="222222"/>
                <w:rtl/>
              </w:rPr>
              <w:t xml:space="preserve">כיול </w:t>
            </w:r>
            <w:r w:rsidR="00A67104">
              <w:rPr>
                <w:rFonts w:asciiTheme="minorBidi" w:eastAsia="Times New Roman" w:hAnsiTheme="minorBidi" w:hint="cs"/>
                <w:color w:val="222222"/>
                <w:rtl/>
              </w:rPr>
              <w:t>ה</w:t>
            </w:r>
            <w:r w:rsidRPr="00B3411D">
              <w:rPr>
                <w:rFonts w:asciiTheme="minorBidi" w:eastAsia="Times New Roman" w:hAnsiTheme="minorBidi"/>
                <w:color w:val="222222"/>
                <w:rtl/>
              </w:rPr>
              <w:t>ראש</w:t>
            </w:r>
            <w:r w:rsidR="00A67104">
              <w:rPr>
                <w:rFonts w:asciiTheme="minorBidi" w:eastAsia="Times New Roman" w:hAnsiTheme="minorBidi" w:hint="cs"/>
                <w:color w:val="222222"/>
                <w:rtl/>
              </w:rPr>
              <w:t>ו</w:t>
            </w:r>
            <w:r w:rsidR="00A67104">
              <w:rPr>
                <w:rFonts w:asciiTheme="minorBidi" w:eastAsia="Times New Roman" w:hAnsiTheme="minorBidi"/>
                <w:color w:val="222222"/>
                <w:rtl/>
              </w:rPr>
              <w:t xml:space="preserve">ני </w:t>
            </w:r>
            <w:r w:rsidRPr="00B3411D">
              <w:rPr>
                <w:rFonts w:asciiTheme="minorBidi" w:eastAsia="Times New Roman" w:hAnsiTheme="minorBidi"/>
                <w:color w:val="222222"/>
                <w:rtl/>
              </w:rPr>
              <w:t xml:space="preserve">של המערכת </w:t>
            </w:r>
            <w:r w:rsidR="007E2789" w:rsidRPr="00B3411D">
              <w:rPr>
                <w:rFonts w:asciiTheme="minorBidi" w:eastAsia="Times New Roman" w:hAnsiTheme="minorBidi"/>
                <w:color w:val="222222"/>
                <w:rtl/>
              </w:rPr>
              <w:t>ל</w:t>
            </w:r>
            <w:r w:rsidRPr="00B3411D">
              <w:rPr>
                <w:rFonts w:asciiTheme="minorBidi" w:eastAsia="Times New Roman" w:hAnsiTheme="minorBidi"/>
                <w:color w:val="222222"/>
                <w:rtl/>
              </w:rPr>
              <w:t>כל ברז כיבוי.</w:t>
            </w:r>
            <w:r w:rsidR="00B3411D">
              <w:rPr>
                <w:rFonts w:asciiTheme="minorBidi" w:eastAsia="Times New Roman" w:hAnsiTheme="minorBidi" w:hint="cs"/>
                <w:color w:val="222222"/>
                <w:rtl/>
              </w:rPr>
              <w:t xml:space="preserve"> כיצד נקבע מצב 0 והאם ניתן לבצע את הבדיקה באופן אוטומטי ולא רק ידני</w:t>
            </w:r>
            <w:r w:rsidR="00B373C7">
              <w:rPr>
                <w:rFonts w:asciiTheme="minorBidi" w:eastAsia="Times New Roman" w:hAnsiTheme="minorBidi" w:hint="cs"/>
                <w:color w:val="222222"/>
                <w:rtl/>
              </w:rPr>
              <w:t xml:space="preserve">. </w:t>
            </w:r>
          </w:p>
        </w:tc>
        <w:tc>
          <w:tcPr>
            <w:tcW w:w="877" w:type="dxa"/>
          </w:tcPr>
          <w:p w14:paraId="42B1354F" w14:textId="77777777" w:rsidR="00937DC6" w:rsidRPr="00B3411D" w:rsidRDefault="00937DC6" w:rsidP="00937DC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שרון</w:t>
            </w:r>
          </w:p>
        </w:tc>
        <w:tc>
          <w:tcPr>
            <w:tcW w:w="1044" w:type="dxa"/>
            <w:gridSpan w:val="2"/>
          </w:tcPr>
          <w:p w14:paraId="2356FAD5" w14:textId="77777777" w:rsidR="00937DC6" w:rsidRPr="00B3411D" w:rsidRDefault="00FC5823" w:rsidP="00937DC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סגור</w:t>
            </w:r>
          </w:p>
        </w:tc>
        <w:tc>
          <w:tcPr>
            <w:tcW w:w="801" w:type="dxa"/>
          </w:tcPr>
          <w:p w14:paraId="5AE17CC4" w14:textId="77777777" w:rsidR="00937DC6" w:rsidRPr="00B3411D" w:rsidRDefault="00937DC6" w:rsidP="00937DC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177C5EAC" w14:textId="77777777" w:rsidR="00B373C7" w:rsidRPr="00B3411D" w:rsidRDefault="00FC5823" w:rsidP="00937DC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 xml:space="preserve">בשלב זה ידני. </w:t>
            </w:r>
          </w:p>
        </w:tc>
      </w:tr>
      <w:tr w:rsidR="008152D9" w:rsidRPr="00D56414" w14:paraId="092C7D62" w14:textId="77777777" w:rsidTr="00174C1C">
        <w:tc>
          <w:tcPr>
            <w:cnfStyle w:val="001000000000" w:firstRow="0" w:lastRow="0" w:firstColumn="1" w:lastColumn="0" w:oddVBand="0" w:evenVBand="0" w:oddHBand="0" w:evenHBand="0" w:firstRowFirstColumn="0" w:firstRowLastColumn="0" w:lastRowFirstColumn="0" w:lastRowLastColumn="0"/>
            <w:tcW w:w="572" w:type="dxa"/>
          </w:tcPr>
          <w:p w14:paraId="11A6581F" w14:textId="77777777" w:rsidR="007E2789" w:rsidRPr="00D56414" w:rsidRDefault="007E2789" w:rsidP="00397A84">
            <w:pPr>
              <w:pStyle w:val="ListParagraph"/>
              <w:numPr>
                <w:ilvl w:val="0"/>
                <w:numId w:val="10"/>
              </w:numPr>
              <w:rPr>
                <w:rFonts w:asciiTheme="minorBidi" w:eastAsia="Times New Roman" w:hAnsiTheme="minorBidi"/>
                <w:color w:val="222222"/>
                <w:sz w:val="20"/>
                <w:szCs w:val="20"/>
                <w:rtl/>
              </w:rPr>
            </w:pPr>
          </w:p>
        </w:tc>
        <w:tc>
          <w:tcPr>
            <w:tcW w:w="820" w:type="dxa"/>
          </w:tcPr>
          <w:p w14:paraId="358F5229" w14:textId="77777777" w:rsidR="007E2789" w:rsidRPr="00B3411D" w:rsidRDefault="007E2789" w:rsidP="007E278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לחץ</w:t>
            </w:r>
          </w:p>
        </w:tc>
        <w:tc>
          <w:tcPr>
            <w:tcW w:w="2527" w:type="dxa"/>
            <w:gridSpan w:val="2"/>
          </w:tcPr>
          <w:p w14:paraId="564FD1E0" w14:textId="77777777" w:rsidR="007E2789" w:rsidRPr="00B3411D" w:rsidRDefault="007E2789" w:rsidP="00A67104">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 xml:space="preserve">האם קיים המידע </w:t>
            </w:r>
            <w:r w:rsidR="00A67104">
              <w:rPr>
                <w:rFonts w:asciiTheme="minorBidi" w:eastAsia="Times New Roman" w:hAnsiTheme="minorBidi" w:hint="cs"/>
                <w:color w:val="222222"/>
                <w:rtl/>
              </w:rPr>
              <w:t>ש</w:t>
            </w:r>
            <w:r w:rsidRPr="00B3411D">
              <w:rPr>
                <w:rFonts w:asciiTheme="minorBidi" w:eastAsia="Times New Roman" w:hAnsiTheme="minorBidi"/>
                <w:color w:val="222222"/>
                <w:rtl/>
              </w:rPr>
              <w:t>מיקום של החיישנים הוא הנכון.</w:t>
            </w:r>
          </w:p>
        </w:tc>
        <w:tc>
          <w:tcPr>
            <w:tcW w:w="877" w:type="dxa"/>
          </w:tcPr>
          <w:p w14:paraId="4F335631" w14:textId="77777777" w:rsidR="007E2789" w:rsidRPr="00B3411D" w:rsidRDefault="007E2789" w:rsidP="007E278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שרון</w:t>
            </w:r>
          </w:p>
        </w:tc>
        <w:tc>
          <w:tcPr>
            <w:tcW w:w="1044" w:type="dxa"/>
            <w:gridSpan w:val="2"/>
          </w:tcPr>
          <w:p w14:paraId="7F7E6B24" w14:textId="77777777" w:rsidR="007E2789" w:rsidRPr="00B3411D" w:rsidRDefault="00FC5823" w:rsidP="007E278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סגור</w:t>
            </w:r>
          </w:p>
        </w:tc>
        <w:tc>
          <w:tcPr>
            <w:tcW w:w="801" w:type="dxa"/>
          </w:tcPr>
          <w:p w14:paraId="2FE14003" w14:textId="77777777" w:rsidR="007E2789" w:rsidRPr="00B3411D" w:rsidRDefault="007E2789" w:rsidP="007E278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6F617759" w14:textId="77777777" w:rsidR="00B373C7" w:rsidRPr="00B3411D" w:rsidRDefault="00FC5823" w:rsidP="007E278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 xml:space="preserve">יש חיווי </w:t>
            </w:r>
            <w:r>
              <w:rPr>
                <w:rFonts w:asciiTheme="minorBidi" w:eastAsia="Times New Roman" w:hAnsiTheme="minorBidi"/>
                <w:color w:val="222222"/>
                <w:rtl/>
              </w:rPr>
              <w:t>–</w:t>
            </w:r>
            <w:r>
              <w:rPr>
                <w:rFonts w:asciiTheme="minorBidi" w:eastAsia="Times New Roman" w:hAnsiTheme="minorBidi" w:hint="cs"/>
                <w:color w:val="222222"/>
                <w:rtl/>
              </w:rPr>
              <w:t xml:space="preserve"> אך בשלב זה לא יועבר למערכת המידע</w:t>
            </w:r>
          </w:p>
        </w:tc>
      </w:tr>
      <w:tr w:rsidR="008152D9" w:rsidRPr="00D56414" w14:paraId="0AB1AC49" w14:textId="77777777" w:rsidTr="00174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0AD2C962" w14:textId="77777777" w:rsidR="00D56414" w:rsidRPr="00D56414" w:rsidRDefault="00D56414" w:rsidP="00397A84">
            <w:pPr>
              <w:pStyle w:val="ListParagraph"/>
              <w:numPr>
                <w:ilvl w:val="0"/>
                <w:numId w:val="10"/>
              </w:numPr>
              <w:rPr>
                <w:rFonts w:asciiTheme="minorBidi" w:eastAsia="Times New Roman" w:hAnsiTheme="minorBidi"/>
                <w:b w:val="0"/>
                <w:bCs w:val="0"/>
                <w:color w:val="222222"/>
                <w:sz w:val="20"/>
                <w:szCs w:val="20"/>
                <w:rtl/>
              </w:rPr>
            </w:pPr>
          </w:p>
        </w:tc>
        <w:tc>
          <w:tcPr>
            <w:tcW w:w="820" w:type="dxa"/>
          </w:tcPr>
          <w:p w14:paraId="53847198" w14:textId="77777777" w:rsidR="00D56414" w:rsidRPr="00B3411D" w:rsidRDefault="00167327"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לחץ</w:t>
            </w:r>
          </w:p>
        </w:tc>
        <w:tc>
          <w:tcPr>
            <w:tcW w:w="2527" w:type="dxa"/>
            <w:gridSpan w:val="2"/>
          </w:tcPr>
          <w:p w14:paraId="1B06A884" w14:textId="77777777" w:rsidR="00D56414" w:rsidRPr="00B3411D" w:rsidRDefault="00D56414" w:rsidP="00B373C7">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לבדוק מה המשמעות של פנייה יזומה ליחידות קצה לקבלת מידע על לחצים. מהן ההשלכות על צריכת הסוללה, תוכנה וכו'.</w:t>
            </w:r>
            <w:r w:rsidR="00E63B39">
              <w:rPr>
                <w:rFonts w:asciiTheme="minorBidi" w:eastAsia="Times New Roman" w:hAnsiTheme="minorBidi" w:hint="cs"/>
                <w:color w:val="222222"/>
                <w:rtl/>
              </w:rPr>
              <w:t xml:space="preserve"> </w:t>
            </w:r>
          </w:p>
        </w:tc>
        <w:tc>
          <w:tcPr>
            <w:tcW w:w="877" w:type="dxa"/>
          </w:tcPr>
          <w:p w14:paraId="697B90B0" w14:textId="77777777" w:rsidR="00D56414" w:rsidRPr="00B3411D" w:rsidRDefault="00D56414"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שרון</w:t>
            </w:r>
          </w:p>
        </w:tc>
        <w:tc>
          <w:tcPr>
            <w:tcW w:w="1044" w:type="dxa"/>
            <w:gridSpan w:val="2"/>
          </w:tcPr>
          <w:p w14:paraId="446AADBE" w14:textId="77777777" w:rsidR="00D56414" w:rsidRPr="00B3411D" w:rsidRDefault="00B373C7"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סגור</w:t>
            </w:r>
          </w:p>
        </w:tc>
        <w:tc>
          <w:tcPr>
            <w:tcW w:w="801" w:type="dxa"/>
          </w:tcPr>
          <w:p w14:paraId="4B982AE3" w14:textId="77777777" w:rsidR="00D56414" w:rsidRPr="00B3411D" w:rsidRDefault="00D56414"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27B230A4" w14:textId="77777777" w:rsidR="00D56414" w:rsidRDefault="00D56414"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לוודא עם אברהם/יבגני</w:t>
            </w:r>
          </w:p>
          <w:p w14:paraId="7A00C5D0" w14:textId="77777777" w:rsidR="00B373C7" w:rsidRPr="00B3411D" w:rsidRDefault="00B373C7"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יגמור סוללה בשלב זה.</w:t>
            </w:r>
          </w:p>
        </w:tc>
      </w:tr>
      <w:tr w:rsidR="008152D9" w:rsidRPr="00D56414" w14:paraId="09E10D97" w14:textId="77777777" w:rsidTr="00174C1C">
        <w:tc>
          <w:tcPr>
            <w:cnfStyle w:val="001000000000" w:firstRow="0" w:lastRow="0" w:firstColumn="1" w:lastColumn="0" w:oddVBand="0" w:evenVBand="0" w:oddHBand="0" w:evenHBand="0" w:firstRowFirstColumn="0" w:firstRowLastColumn="0" w:lastRowFirstColumn="0" w:lastRowLastColumn="0"/>
            <w:tcW w:w="572" w:type="dxa"/>
          </w:tcPr>
          <w:p w14:paraId="5D2B1966" w14:textId="77777777" w:rsidR="00D56414" w:rsidRPr="00D56414" w:rsidRDefault="00D56414" w:rsidP="00397A84">
            <w:pPr>
              <w:pStyle w:val="ListParagraph"/>
              <w:numPr>
                <w:ilvl w:val="0"/>
                <w:numId w:val="10"/>
              </w:numPr>
              <w:rPr>
                <w:rFonts w:asciiTheme="minorBidi" w:eastAsia="Times New Roman" w:hAnsiTheme="minorBidi"/>
                <w:color w:val="222222"/>
                <w:sz w:val="20"/>
                <w:szCs w:val="20"/>
                <w:rtl/>
              </w:rPr>
            </w:pPr>
          </w:p>
        </w:tc>
        <w:tc>
          <w:tcPr>
            <w:tcW w:w="820" w:type="dxa"/>
          </w:tcPr>
          <w:p w14:paraId="597A56B0" w14:textId="77777777" w:rsidR="00D56414" w:rsidRPr="00B3411D" w:rsidRDefault="00167327" w:rsidP="00D56414">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חום</w:t>
            </w:r>
          </w:p>
        </w:tc>
        <w:tc>
          <w:tcPr>
            <w:tcW w:w="2527" w:type="dxa"/>
            <w:gridSpan w:val="2"/>
          </w:tcPr>
          <w:p w14:paraId="455C88B6" w14:textId="77777777" w:rsidR="00D56414" w:rsidRDefault="00D56414" w:rsidP="00D56414">
            <w:pPr>
              <w:cnfStyle w:val="000000000000" w:firstRow="0" w:lastRow="0" w:firstColumn="0" w:lastColumn="0" w:oddVBand="0" w:evenVBand="0" w:oddHBand="0" w:evenHBand="0" w:firstRowFirstColumn="0" w:firstRowLastColumn="0" w:lastRowFirstColumn="0" w:lastRowLastColumn="0"/>
              <w:rPr>
                <w:rFonts w:ascii="Arial" w:hAnsi="Arial" w:cs="Arial"/>
                <w:rtl/>
              </w:rPr>
            </w:pPr>
            <w:r w:rsidRPr="00B3411D">
              <w:rPr>
                <w:rFonts w:ascii="Arial" w:hAnsi="Arial" w:cs="Arial" w:hint="cs"/>
                <w:rtl/>
              </w:rPr>
              <w:t xml:space="preserve">האם ניתן למדוד את </w:t>
            </w:r>
            <w:r w:rsidRPr="00B3411D">
              <w:rPr>
                <w:rFonts w:ascii="Arial" w:hAnsi="Arial" w:cs="Arial"/>
                <w:rtl/>
              </w:rPr>
              <w:t>חום</w:t>
            </w:r>
            <w:r w:rsidRPr="00B3411D">
              <w:rPr>
                <w:rFonts w:ascii="Arial" w:hAnsi="Arial" w:cs="Arial" w:hint="cs"/>
                <w:rtl/>
              </w:rPr>
              <w:t xml:space="preserve"> המים שבצינור? </w:t>
            </w:r>
            <w:r w:rsidRPr="00B3411D">
              <w:rPr>
                <w:rFonts w:ascii="Arial" w:hAnsi="Arial" w:cs="Arial"/>
                <w:rtl/>
              </w:rPr>
              <w:t xml:space="preserve">איפה מודדים? </w:t>
            </w:r>
            <w:r w:rsidRPr="00B3411D">
              <w:rPr>
                <w:rFonts w:ascii="Arial" w:hAnsi="Arial" w:cs="Arial" w:hint="cs"/>
                <w:rtl/>
              </w:rPr>
              <w:t>האם יש לזה בכלל משמעות?</w:t>
            </w:r>
          </w:p>
          <w:p w14:paraId="09F581BE" w14:textId="77777777" w:rsidR="00741D75" w:rsidRPr="00B3411D" w:rsidRDefault="00741D75" w:rsidP="00741D75">
            <w:pPr>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יש אפשרות לקבל חיתוכים שניתן להנגיש.</w:t>
            </w:r>
          </w:p>
        </w:tc>
        <w:tc>
          <w:tcPr>
            <w:tcW w:w="877" w:type="dxa"/>
          </w:tcPr>
          <w:p w14:paraId="2A7EFE69" w14:textId="77777777" w:rsidR="00D56414" w:rsidRPr="00B3411D" w:rsidRDefault="00D56414" w:rsidP="00D56414">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שרון</w:t>
            </w:r>
          </w:p>
        </w:tc>
        <w:tc>
          <w:tcPr>
            <w:tcW w:w="1044" w:type="dxa"/>
            <w:gridSpan w:val="2"/>
          </w:tcPr>
          <w:p w14:paraId="64F2D84F" w14:textId="77777777" w:rsidR="00D56414" w:rsidRPr="00B3411D" w:rsidRDefault="00D56414" w:rsidP="00D56414">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פתוח</w:t>
            </w:r>
          </w:p>
        </w:tc>
        <w:tc>
          <w:tcPr>
            <w:tcW w:w="801" w:type="dxa"/>
          </w:tcPr>
          <w:p w14:paraId="53614A8E" w14:textId="77777777" w:rsidR="00D56414" w:rsidRPr="00B3411D" w:rsidRDefault="00D56414" w:rsidP="00D56414">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56760D17" w14:textId="77777777" w:rsidR="00D56414" w:rsidRPr="00B3411D" w:rsidRDefault="00FC5823" w:rsidP="00741D75">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eastAsia="Times New Roman" w:hAnsiTheme="minorBidi" w:hint="cs"/>
                <w:color w:val="222222"/>
                <w:rtl/>
              </w:rPr>
              <w:t xml:space="preserve">חום המים ניתן למדידה. </w:t>
            </w:r>
          </w:p>
        </w:tc>
      </w:tr>
      <w:tr w:rsidR="00167327" w:rsidRPr="00D56414" w14:paraId="0CE30357" w14:textId="77777777" w:rsidTr="00174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19D3125B" w14:textId="77777777" w:rsidR="00D56414" w:rsidRPr="00D56414" w:rsidRDefault="00D56414" w:rsidP="00397A84">
            <w:pPr>
              <w:pStyle w:val="ListParagraph"/>
              <w:numPr>
                <w:ilvl w:val="0"/>
                <w:numId w:val="10"/>
              </w:numPr>
              <w:rPr>
                <w:rFonts w:asciiTheme="minorBidi" w:eastAsia="Times New Roman" w:hAnsiTheme="minorBidi"/>
                <w:color w:val="222222"/>
                <w:sz w:val="20"/>
                <w:szCs w:val="20"/>
                <w:rtl/>
              </w:rPr>
            </w:pPr>
          </w:p>
        </w:tc>
        <w:tc>
          <w:tcPr>
            <w:tcW w:w="820" w:type="dxa"/>
          </w:tcPr>
          <w:p w14:paraId="5173DEE3" w14:textId="77777777" w:rsidR="00D56414" w:rsidRPr="00B3411D" w:rsidRDefault="00167327"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עדכון גרסה</w:t>
            </w:r>
          </w:p>
        </w:tc>
        <w:tc>
          <w:tcPr>
            <w:tcW w:w="2527" w:type="dxa"/>
            <w:gridSpan w:val="2"/>
          </w:tcPr>
          <w:p w14:paraId="653A7C49" w14:textId="77777777" w:rsidR="00D56414" w:rsidRPr="00B3411D" w:rsidRDefault="00D56414" w:rsidP="00D56414">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411D">
              <w:rPr>
                <w:rFonts w:asciiTheme="minorBidi" w:hAnsiTheme="minorBidi"/>
                <w:rtl/>
              </w:rPr>
              <w:t xml:space="preserve">עדכון גרסה (עתידי)  </w:t>
            </w:r>
          </w:p>
          <w:p w14:paraId="0FBEE3D9" w14:textId="77777777" w:rsidR="00D56414" w:rsidRPr="00B3411D" w:rsidRDefault="00741D75"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פען ביממה - ניתן</w:t>
            </w:r>
          </w:p>
        </w:tc>
        <w:tc>
          <w:tcPr>
            <w:tcW w:w="877" w:type="dxa"/>
          </w:tcPr>
          <w:p w14:paraId="2937C1D1" w14:textId="77777777" w:rsidR="00D56414" w:rsidRPr="00B3411D" w:rsidRDefault="00D56414"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שרון</w:t>
            </w:r>
          </w:p>
        </w:tc>
        <w:tc>
          <w:tcPr>
            <w:tcW w:w="1044" w:type="dxa"/>
            <w:gridSpan w:val="2"/>
          </w:tcPr>
          <w:p w14:paraId="5B133B6D" w14:textId="77777777" w:rsidR="00D56414" w:rsidRPr="00B3411D" w:rsidRDefault="00FC5823"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סגור</w:t>
            </w:r>
          </w:p>
        </w:tc>
        <w:tc>
          <w:tcPr>
            <w:tcW w:w="801" w:type="dxa"/>
          </w:tcPr>
          <w:p w14:paraId="0BDBAFE6" w14:textId="77777777" w:rsidR="00D56414" w:rsidRPr="00B3411D" w:rsidRDefault="00D56414" w:rsidP="00D56414">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05F7C23B" w14:textId="77777777" w:rsidR="00D56414" w:rsidRPr="00B3411D" w:rsidRDefault="00FC5823" w:rsidP="00741D75">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eastAsia="Times New Roman" w:hAnsiTheme="minorBidi" w:hint="cs"/>
                <w:color w:val="222222"/>
                <w:rtl/>
              </w:rPr>
              <w:t>תהליך הוגדר במסמך</w:t>
            </w:r>
          </w:p>
        </w:tc>
      </w:tr>
      <w:tr w:rsidR="008152D9" w:rsidRPr="00D56414" w14:paraId="189D6378" w14:textId="77777777" w:rsidTr="00174C1C">
        <w:tc>
          <w:tcPr>
            <w:cnfStyle w:val="001000000000" w:firstRow="0" w:lastRow="0" w:firstColumn="1" w:lastColumn="0" w:oddVBand="0" w:evenVBand="0" w:oddHBand="0" w:evenHBand="0" w:firstRowFirstColumn="0" w:firstRowLastColumn="0" w:lastRowFirstColumn="0" w:lastRowLastColumn="0"/>
            <w:tcW w:w="572" w:type="dxa"/>
          </w:tcPr>
          <w:p w14:paraId="7C03D307" w14:textId="77777777" w:rsidR="003B65FE" w:rsidRPr="00D56414" w:rsidRDefault="003B65FE" w:rsidP="00397A84">
            <w:pPr>
              <w:pStyle w:val="ListParagraph"/>
              <w:numPr>
                <w:ilvl w:val="0"/>
                <w:numId w:val="10"/>
              </w:numPr>
              <w:rPr>
                <w:rFonts w:asciiTheme="minorBidi" w:eastAsia="Times New Roman" w:hAnsiTheme="minorBidi"/>
                <w:color w:val="222222"/>
                <w:sz w:val="20"/>
                <w:szCs w:val="20"/>
                <w:rtl/>
              </w:rPr>
            </w:pPr>
          </w:p>
        </w:tc>
        <w:tc>
          <w:tcPr>
            <w:tcW w:w="820" w:type="dxa"/>
          </w:tcPr>
          <w:p w14:paraId="39C3BD1D" w14:textId="77777777" w:rsidR="003B65FE" w:rsidRPr="00B3411D" w:rsidRDefault="00167327" w:rsidP="003B65F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לחץ</w:t>
            </w:r>
          </w:p>
        </w:tc>
        <w:tc>
          <w:tcPr>
            <w:tcW w:w="2527" w:type="dxa"/>
            <w:gridSpan w:val="2"/>
          </w:tcPr>
          <w:p w14:paraId="253AC7E5" w14:textId="77777777" w:rsidR="003B65FE" w:rsidRDefault="003B65FE" w:rsidP="003B65F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 xml:space="preserve">האם המידע אותו אנו צוברים </w:t>
            </w:r>
            <w:r w:rsidRPr="00B3411D">
              <w:rPr>
                <w:rFonts w:asciiTheme="minorBidi" w:eastAsia="Times New Roman" w:hAnsiTheme="minorBidi" w:hint="cs"/>
                <w:color w:val="222222"/>
                <w:rtl/>
              </w:rPr>
              <w:t>יכול להעיד</w:t>
            </w:r>
            <w:r w:rsidRPr="00B3411D">
              <w:rPr>
                <w:rFonts w:asciiTheme="minorBidi" w:eastAsia="Times New Roman" w:hAnsiTheme="minorBidi"/>
                <w:color w:val="222222"/>
                <w:rtl/>
              </w:rPr>
              <w:t xml:space="preserve"> על חלודה/פגמים בצינורות</w:t>
            </w:r>
            <w:r w:rsidRPr="00B3411D">
              <w:rPr>
                <w:rFonts w:asciiTheme="minorBidi" w:eastAsia="Times New Roman" w:hAnsiTheme="minorBidi" w:hint="cs"/>
                <w:color w:val="222222"/>
                <w:rtl/>
              </w:rPr>
              <w:t>?</w:t>
            </w:r>
          </w:p>
          <w:p w14:paraId="5B13652C" w14:textId="77777777" w:rsidR="008152D9" w:rsidRPr="00B3411D" w:rsidRDefault="008152D9" w:rsidP="003B65F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p>
        </w:tc>
        <w:tc>
          <w:tcPr>
            <w:tcW w:w="877" w:type="dxa"/>
          </w:tcPr>
          <w:p w14:paraId="121D1FAE" w14:textId="77777777" w:rsidR="003B65FE" w:rsidRPr="00B3411D" w:rsidRDefault="003B65FE" w:rsidP="003B65F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sidRPr="00B3411D">
              <w:rPr>
                <w:rFonts w:asciiTheme="minorBidi" w:eastAsia="Times New Roman" w:hAnsiTheme="minorBidi"/>
                <w:color w:val="222222"/>
                <w:rtl/>
              </w:rPr>
              <w:t>שרון</w:t>
            </w:r>
          </w:p>
        </w:tc>
        <w:tc>
          <w:tcPr>
            <w:tcW w:w="1044" w:type="dxa"/>
            <w:gridSpan w:val="2"/>
          </w:tcPr>
          <w:p w14:paraId="02550FC3" w14:textId="77777777" w:rsidR="003B65FE" w:rsidRPr="00B3411D" w:rsidRDefault="00FC5823" w:rsidP="003B65F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סגור</w:t>
            </w:r>
          </w:p>
        </w:tc>
        <w:tc>
          <w:tcPr>
            <w:tcW w:w="801" w:type="dxa"/>
          </w:tcPr>
          <w:p w14:paraId="144A4C23" w14:textId="77777777" w:rsidR="003B65FE" w:rsidRPr="00B3411D" w:rsidRDefault="003B65FE" w:rsidP="003B65F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01579936" w14:textId="77777777" w:rsidR="003B65FE" w:rsidRPr="00B3411D" w:rsidRDefault="00FC5823" w:rsidP="003B65FE">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eastAsia="Times New Roman" w:hAnsiTheme="minorBidi" w:hint="cs"/>
                <w:color w:val="222222"/>
                <w:rtl/>
              </w:rPr>
              <w:t>כל התהליך הוגדר במסמך</w:t>
            </w:r>
            <w:r w:rsidR="008152D9">
              <w:rPr>
                <w:rFonts w:asciiTheme="minorBidi" w:eastAsia="Times New Roman" w:hAnsiTheme="minorBidi" w:hint="cs"/>
                <w:color w:val="222222"/>
                <w:rtl/>
              </w:rPr>
              <w:t xml:space="preserve"> </w:t>
            </w:r>
          </w:p>
        </w:tc>
      </w:tr>
      <w:tr w:rsidR="00FC5823" w:rsidRPr="00D56414" w14:paraId="7382EEAC" w14:textId="77777777" w:rsidTr="00174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68FDA492" w14:textId="77777777" w:rsidR="00FC5823" w:rsidRPr="00D56414" w:rsidRDefault="00FC5823" w:rsidP="00397A84">
            <w:pPr>
              <w:pStyle w:val="ListParagraph"/>
              <w:numPr>
                <w:ilvl w:val="0"/>
                <w:numId w:val="10"/>
              </w:numPr>
              <w:rPr>
                <w:rFonts w:asciiTheme="minorBidi" w:eastAsia="Times New Roman" w:hAnsiTheme="minorBidi"/>
                <w:color w:val="222222"/>
                <w:sz w:val="20"/>
                <w:szCs w:val="20"/>
                <w:rtl/>
              </w:rPr>
            </w:pPr>
          </w:p>
        </w:tc>
        <w:tc>
          <w:tcPr>
            <w:tcW w:w="820" w:type="dxa"/>
          </w:tcPr>
          <w:p w14:paraId="659F604C" w14:textId="77777777" w:rsidR="00FC5823" w:rsidRDefault="00FC5823" w:rsidP="00FC5823">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 xml:space="preserve">פורמט </w:t>
            </w:r>
          </w:p>
        </w:tc>
        <w:tc>
          <w:tcPr>
            <w:tcW w:w="2527" w:type="dxa"/>
            <w:gridSpan w:val="2"/>
          </w:tcPr>
          <w:p w14:paraId="2E3E314E" w14:textId="77777777" w:rsidR="00FC5823" w:rsidRPr="00B3411D" w:rsidRDefault="00FC5823" w:rsidP="003B65F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יש לקבוע את הפורמט שבו תעביר יחידת הקצה את השינויים ביממה</w:t>
            </w:r>
          </w:p>
        </w:tc>
        <w:tc>
          <w:tcPr>
            <w:tcW w:w="877" w:type="dxa"/>
          </w:tcPr>
          <w:p w14:paraId="22F6542E" w14:textId="77777777" w:rsidR="00FC5823" w:rsidRPr="00B3411D" w:rsidRDefault="00FC5823" w:rsidP="003B65F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רילי + שרון</w:t>
            </w:r>
          </w:p>
        </w:tc>
        <w:tc>
          <w:tcPr>
            <w:tcW w:w="1044" w:type="dxa"/>
            <w:gridSpan w:val="2"/>
          </w:tcPr>
          <w:p w14:paraId="5F083031" w14:textId="77777777" w:rsidR="00FC5823" w:rsidRPr="00B3411D" w:rsidDel="00FC5823" w:rsidRDefault="00FC5823" w:rsidP="003B65F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פתוח</w:t>
            </w:r>
          </w:p>
        </w:tc>
        <w:tc>
          <w:tcPr>
            <w:tcW w:w="801" w:type="dxa"/>
          </w:tcPr>
          <w:p w14:paraId="582DAC94" w14:textId="77777777" w:rsidR="00FC5823" w:rsidRPr="00B3411D" w:rsidRDefault="00FC5823" w:rsidP="003B65F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6B428F5E" w14:textId="77777777" w:rsidR="00FC5823" w:rsidRPr="00B3411D" w:rsidDel="00FC5823" w:rsidRDefault="00FC5823" w:rsidP="003B65F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הצוותים הטכניים</w:t>
            </w:r>
          </w:p>
        </w:tc>
      </w:tr>
      <w:tr w:rsidR="00FC5823" w:rsidRPr="00D56414" w14:paraId="69ADBE51" w14:textId="77777777" w:rsidTr="00174C1C">
        <w:tc>
          <w:tcPr>
            <w:cnfStyle w:val="001000000000" w:firstRow="0" w:lastRow="0" w:firstColumn="1" w:lastColumn="0" w:oddVBand="0" w:evenVBand="0" w:oddHBand="0" w:evenHBand="0" w:firstRowFirstColumn="0" w:firstRowLastColumn="0" w:lastRowFirstColumn="0" w:lastRowLastColumn="0"/>
            <w:tcW w:w="572" w:type="dxa"/>
          </w:tcPr>
          <w:p w14:paraId="010B417C" w14:textId="77777777" w:rsidR="00FC5823" w:rsidRPr="00D56414" w:rsidRDefault="00FC5823" w:rsidP="00FC5823">
            <w:pPr>
              <w:pStyle w:val="ListParagraph"/>
              <w:numPr>
                <w:ilvl w:val="0"/>
                <w:numId w:val="10"/>
              </w:numPr>
              <w:rPr>
                <w:rFonts w:asciiTheme="minorBidi" w:eastAsia="Times New Roman" w:hAnsiTheme="minorBidi"/>
                <w:color w:val="222222"/>
                <w:sz w:val="20"/>
                <w:szCs w:val="20"/>
                <w:rtl/>
              </w:rPr>
            </w:pPr>
          </w:p>
        </w:tc>
        <w:tc>
          <w:tcPr>
            <w:tcW w:w="820" w:type="dxa"/>
          </w:tcPr>
          <w:p w14:paraId="27DBF569" w14:textId="77777777" w:rsidR="00FC5823" w:rsidRDefault="00FC5823" w:rsidP="00FC582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פורמט</w:t>
            </w:r>
          </w:p>
        </w:tc>
        <w:tc>
          <w:tcPr>
            <w:tcW w:w="2527" w:type="dxa"/>
            <w:gridSpan w:val="2"/>
          </w:tcPr>
          <w:p w14:paraId="3C627BF0" w14:textId="77777777" w:rsidR="00FC5823" w:rsidRPr="00B3411D" w:rsidRDefault="00FC5823" w:rsidP="00FC582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יש לקבוע את הפורמט שבו יועבר עדכון הפרמטרים בגרסה ליחידות הקצה</w:t>
            </w:r>
          </w:p>
        </w:tc>
        <w:tc>
          <w:tcPr>
            <w:tcW w:w="877" w:type="dxa"/>
          </w:tcPr>
          <w:p w14:paraId="29396D69" w14:textId="77777777" w:rsidR="00FC5823" w:rsidRPr="00B3411D" w:rsidRDefault="00FC5823" w:rsidP="00FC582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רילי + שרון</w:t>
            </w:r>
          </w:p>
        </w:tc>
        <w:tc>
          <w:tcPr>
            <w:tcW w:w="1044" w:type="dxa"/>
            <w:gridSpan w:val="2"/>
          </w:tcPr>
          <w:p w14:paraId="1B270E64" w14:textId="77777777" w:rsidR="00FC5823" w:rsidRPr="00B3411D" w:rsidDel="00FC5823" w:rsidRDefault="00FC5823" w:rsidP="00FC582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פתוח</w:t>
            </w:r>
          </w:p>
        </w:tc>
        <w:tc>
          <w:tcPr>
            <w:tcW w:w="801" w:type="dxa"/>
          </w:tcPr>
          <w:p w14:paraId="445FE37A" w14:textId="77777777" w:rsidR="00FC5823" w:rsidRPr="00B3411D" w:rsidRDefault="00FC5823" w:rsidP="00FC582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p>
        </w:tc>
        <w:tc>
          <w:tcPr>
            <w:tcW w:w="2424" w:type="dxa"/>
            <w:gridSpan w:val="3"/>
          </w:tcPr>
          <w:p w14:paraId="2DA68E4C" w14:textId="77777777" w:rsidR="00FC5823" w:rsidRPr="00B3411D" w:rsidDel="00FC5823" w:rsidRDefault="00FC5823" w:rsidP="00FC5823">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222222"/>
                <w:rtl/>
              </w:rPr>
            </w:pPr>
            <w:r>
              <w:rPr>
                <w:rFonts w:asciiTheme="minorBidi" w:eastAsia="Times New Roman" w:hAnsiTheme="minorBidi" w:hint="cs"/>
                <w:color w:val="222222"/>
                <w:rtl/>
              </w:rPr>
              <w:t>הצוותים הטכניים</w:t>
            </w:r>
          </w:p>
        </w:tc>
      </w:tr>
    </w:tbl>
    <w:p w14:paraId="496B18EB" w14:textId="77777777" w:rsidR="00E145D4" w:rsidRDefault="00E145D4" w:rsidP="00E145D4">
      <w:pPr>
        <w:rPr>
          <w:rtl/>
        </w:rPr>
      </w:pPr>
    </w:p>
    <w:p w14:paraId="2CA7D400" w14:textId="77777777" w:rsidR="0064343C" w:rsidRPr="00174C1C" w:rsidRDefault="0064343C" w:rsidP="00174C1C">
      <w:pPr>
        <w:spacing w:after="0" w:line="240" w:lineRule="auto"/>
        <w:ind w:left="360"/>
        <w:textAlignment w:val="baseline"/>
        <w:rPr>
          <w:rFonts w:asciiTheme="minorBidi" w:eastAsia="Times New Roman" w:hAnsiTheme="minorBidi"/>
          <w:color w:val="000000"/>
        </w:rPr>
      </w:pPr>
    </w:p>
    <w:p w14:paraId="3D7CDBAB" w14:textId="77777777" w:rsidR="0038343C" w:rsidRPr="00D56414" w:rsidRDefault="0038343C" w:rsidP="00DC0FF6">
      <w:pPr>
        <w:shd w:val="clear" w:color="auto" w:fill="FFFFFF"/>
        <w:spacing w:after="0" w:line="240" w:lineRule="auto"/>
        <w:rPr>
          <w:rFonts w:asciiTheme="minorBidi" w:eastAsia="Times New Roman" w:hAnsiTheme="minorBidi"/>
          <w:color w:val="222222"/>
          <w:sz w:val="24"/>
          <w:szCs w:val="24"/>
          <w:rtl/>
        </w:rPr>
      </w:pPr>
    </w:p>
    <w:sectPr w:rsidR="0038343C" w:rsidRPr="00D56414" w:rsidSect="00F53611">
      <w:headerReference w:type="default" r:id="rId22"/>
      <w:footerReference w:type="default" r:id="rId23"/>
      <w:pgSz w:w="11906" w:h="16838"/>
      <w:pgMar w:top="1440" w:right="1440" w:bottom="1440" w:left="1440" w:header="90"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1" w:author="User" w:date="2019-10-10T15:59:00Z" w:initials="U">
    <w:p w14:paraId="7A03F686" w14:textId="77777777" w:rsidR="00FE13D3" w:rsidRDefault="00FE13D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03F6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3F686" w16cid:durableId="2149D3D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33162" w14:textId="77777777" w:rsidR="00C168DB" w:rsidRDefault="00C168DB" w:rsidP="00190867">
      <w:pPr>
        <w:spacing w:after="0" w:line="240" w:lineRule="auto"/>
      </w:pPr>
      <w:r>
        <w:separator/>
      </w:r>
    </w:p>
  </w:endnote>
  <w:endnote w:type="continuationSeparator" w:id="0">
    <w:p w14:paraId="4D1A2D73" w14:textId="77777777" w:rsidR="00C168DB" w:rsidRDefault="00C168DB" w:rsidP="00190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85578592"/>
      <w:docPartObj>
        <w:docPartGallery w:val="Page Numbers (Bottom of Page)"/>
        <w:docPartUnique/>
      </w:docPartObj>
    </w:sdtPr>
    <w:sdtContent>
      <w:p w14:paraId="286BA4C3" w14:textId="37AA291B" w:rsidR="00FE13D3" w:rsidRDefault="00FE13D3">
        <w:pPr>
          <w:pStyle w:val="Footer"/>
          <w:jc w:val="right"/>
          <w:rPr>
            <w:rtl/>
            <w:cs/>
          </w:rPr>
        </w:pPr>
        <w:r>
          <w:fldChar w:fldCharType="begin"/>
        </w:r>
        <w:r>
          <w:rPr>
            <w:rtl/>
            <w:cs/>
          </w:rPr>
          <w:instrText>PAGE   \* MERGEFORMAT</w:instrText>
        </w:r>
        <w:r>
          <w:fldChar w:fldCharType="separate"/>
        </w:r>
        <w:r w:rsidR="004F56C4" w:rsidRPr="004F56C4">
          <w:rPr>
            <w:noProof/>
            <w:rtl/>
            <w:lang w:val="he-IL"/>
          </w:rPr>
          <w:t>9</w:t>
        </w:r>
        <w:r>
          <w:fldChar w:fldCharType="end"/>
        </w:r>
      </w:p>
    </w:sdtContent>
  </w:sdt>
  <w:p w14:paraId="449C9DC3" w14:textId="5E9A0D34" w:rsidR="00FE13D3" w:rsidRPr="00215A7C" w:rsidRDefault="00FE13D3" w:rsidP="008D28DD">
    <w:pPr>
      <w:pStyle w:val="Footer"/>
      <w:rPr>
        <w:rtl/>
        <w:lang w:val="en-GB"/>
      </w:rPr>
    </w:pPr>
    <w:r>
      <w:rPr>
        <w:noProof/>
      </w:rPr>
      <w:fldChar w:fldCharType="begin"/>
    </w:r>
    <w:r>
      <w:rPr>
        <w:noProof/>
      </w:rPr>
      <w:instrText xml:space="preserve"> FILENAME \* MERGEFORMAT </w:instrText>
    </w:r>
    <w:r>
      <w:rPr>
        <w:noProof/>
      </w:rPr>
      <w:fldChar w:fldCharType="separate"/>
    </w:r>
    <w:r>
      <w:rPr>
        <w:noProof/>
        <w:rtl/>
      </w:rPr>
      <w:t xml:space="preserve">אפיון מערכת ניהול  הידראנטים </w:t>
    </w:r>
    <w:r>
      <w:rPr>
        <w:noProof/>
      </w:rPr>
      <w:t xml:space="preserve">drop 2 </w:t>
    </w:r>
    <w:r>
      <w:rPr>
        <w:rFonts w:hint="cs"/>
        <w:noProof/>
        <w:rtl/>
      </w:rPr>
      <w:t xml:space="preserve"> גרסה 1</w:t>
    </w:r>
    <w:ins w:id="170" w:author="rili levavi" w:date="2019-10-15T08:50:00Z">
      <w:r w:rsidR="0053624F">
        <w:rPr>
          <w:rFonts w:hint="cs"/>
          <w:noProof/>
          <w:rtl/>
        </w:rPr>
        <w:t>.4</w:t>
      </w:r>
    </w:ins>
    <w:r>
      <w:rPr>
        <w:rFonts w:hint="cs"/>
        <w:noProof/>
        <w:rtl/>
      </w:rPr>
      <w:t xml:space="preserve"> </w:t>
    </w:r>
    <w:r>
      <w:rPr>
        <w:noProof/>
      </w:rPr>
      <w:fldChar w:fldCharType="end"/>
    </w:r>
    <w:r>
      <w:rPr>
        <w:rFonts w:hint="cs"/>
        <w:rtl/>
      </w:rPr>
      <w:t xml:space="preserve">   </w:t>
    </w:r>
    <w:r>
      <w:rPr>
        <w:lang w:val="en-GB"/>
      </w:rPr>
      <w:t xml:space="preserve">© </w:t>
    </w:r>
    <w:r>
      <w:rPr>
        <w:rFonts w:hint="cs"/>
        <w:rtl/>
        <w:lang w:val="en-GB"/>
      </w:rPr>
      <w:t xml:space="preserve"> </w:t>
    </w:r>
    <w:r>
      <w:rPr>
        <w:rFonts w:hint="cs"/>
        <w:rtl/>
        <w:lang w:val="en-GB"/>
      </w:rPr>
      <w:t>כל הזכויות שמורות לעמית בית קום בע"מ</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A8B61" w14:textId="77777777" w:rsidR="00C168DB" w:rsidRDefault="00C168DB" w:rsidP="00190867">
      <w:pPr>
        <w:spacing w:after="0" w:line="240" w:lineRule="auto"/>
      </w:pPr>
      <w:r>
        <w:separator/>
      </w:r>
    </w:p>
  </w:footnote>
  <w:footnote w:type="continuationSeparator" w:id="0">
    <w:p w14:paraId="1607C901" w14:textId="77777777" w:rsidR="00C168DB" w:rsidRDefault="00C168DB" w:rsidP="00190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576DB" w14:textId="77777777" w:rsidR="00FE13D3" w:rsidRPr="00F53611" w:rsidRDefault="00FE13D3" w:rsidP="00F53611">
    <w:pPr>
      <w:pBdr>
        <w:top w:val="nil"/>
        <w:left w:val="nil"/>
        <w:bottom w:val="nil"/>
        <w:right w:val="nil"/>
        <w:between w:val="nil"/>
      </w:pBdr>
      <w:tabs>
        <w:tab w:val="right" w:pos="9299"/>
      </w:tabs>
      <w:spacing w:before="737" w:after="0" w:line="240" w:lineRule="auto"/>
      <w:ind w:right="-993"/>
      <w:jc w:val="right"/>
      <w:rPr>
        <w:color w:val="000000"/>
        <w:rtl/>
        <w:cs/>
      </w:rPr>
    </w:pPr>
    <w:r w:rsidRPr="00080219">
      <w:rPr>
        <w:b/>
        <w:bCs/>
        <w:noProof/>
        <w:color w:val="000000"/>
        <w:sz w:val="48"/>
        <w:szCs w:val="48"/>
        <w:rtl/>
      </w:rPr>
      <w:t>עמית ביית קום בע"מ</w:t>
    </w:r>
    <w:r w:rsidRPr="00080219">
      <w:rPr>
        <w:rFonts w:hint="cs"/>
        <w:noProof/>
        <w:color w:val="000000"/>
        <w:rtl/>
      </w:rPr>
      <w:t xml:space="preserve"> </w:t>
    </w:r>
    <w:r>
      <w:rPr>
        <w:rFonts w:hint="cs"/>
        <w:noProof/>
        <w:color w:val="000000"/>
        <w:rtl/>
      </w:rPr>
      <w:t xml:space="preserve">                      </w:t>
    </w:r>
    <w:r w:rsidRPr="00080219">
      <w:rPr>
        <w:rFonts w:hint="cs"/>
        <w:noProof/>
        <w:color w:val="000000"/>
        <w:rtl/>
      </w:rPr>
      <w:t xml:space="preserve"> </w:t>
    </w:r>
    <w:r>
      <w:rPr>
        <w:noProof/>
        <w:color w:val="000000"/>
      </w:rPr>
      <w:drawing>
        <wp:inline distT="0" distB="0" distL="0" distR="0" wp14:anchorId="7FA6DA8D" wp14:editId="3F1B5586">
          <wp:extent cx="1390650" cy="757113"/>
          <wp:effectExtent l="0" t="0" r="0" b="508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9019" cy="761669"/>
                  </a:xfrm>
                  <a:prstGeom prst="rect">
                    <a:avLst/>
                  </a:prstGeom>
                  <a:noFill/>
                </pic:spPr>
              </pic:pic>
            </a:graphicData>
          </a:graphic>
        </wp:inline>
      </w:drawing>
    </w:r>
  </w:p>
  <w:p w14:paraId="237D72EC" w14:textId="77777777" w:rsidR="00FE13D3" w:rsidRPr="00AC22B8" w:rsidRDefault="00FE13D3" w:rsidP="00F53611">
    <w:pPr>
      <w:pStyle w:val="Header"/>
      <w:rPr>
        <w:rtl/>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810"/>
    <w:multiLevelType w:val="hybridMultilevel"/>
    <w:tmpl w:val="0A0A9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84532"/>
    <w:multiLevelType w:val="hybridMultilevel"/>
    <w:tmpl w:val="AF640D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E97B02"/>
    <w:multiLevelType w:val="hybridMultilevel"/>
    <w:tmpl w:val="007E3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261DD"/>
    <w:multiLevelType w:val="hybridMultilevel"/>
    <w:tmpl w:val="5E3E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B1790"/>
    <w:multiLevelType w:val="hybridMultilevel"/>
    <w:tmpl w:val="5D80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D6E0C"/>
    <w:multiLevelType w:val="hybridMultilevel"/>
    <w:tmpl w:val="B94C2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17AAE"/>
    <w:multiLevelType w:val="hybridMultilevel"/>
    <w:tmpl w:val="0464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B53DA"/>
    <w:multiLevelType w:val="hybridMultilevel"/>
    <w:tmpl w:val="27E8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80936"/>
    <w:multiLevelType w:val="hybridMultilevel"/>
    <w:tmpl w:val="3ADC760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15:restartNumberingAfterBreak="0">
    <w:nsid w:val="226708FA"/>
    <w:multiLevelType w:val="hybridMultilevel"/>
    <w:tmpl w:val="2E641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534DC4"/>
    <w:multiLevelType w:val="hybridMultilevel"/>
    <w:tmpl w:val="A66E3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56D3F"/>
    <w:multiLevelType w:val="hybridMultilevel"/>
    <w:tmpl w:val="A66E36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E0D635C"/>
    <w:multiLevelType w:val="hybridMultilevel"/>
    <w:tmpl w:val="B9A6A2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A091F"/>
    <w:multiLevelType w:val="hybridMultilevel"/>
    <w:tmpl w:val="6B700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929C4"/>
    <w:multiLevelType w:val="hybridMultilevel"/>
    <w:tmpl w:val="0700E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60A67"/>
    <w:multiLevelType w:val="hybridMultilevel"/>
    <w:tmpl w:val="8048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631EB"/>
    <w:multiLevelType w:val="hybridMultilevel"/>
    <w:tmpl w:val="988E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615CD"/>
    <w:multiLevelType w:val="hybridMultilevel"/>
    <w:tmpl w:val="2C66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E377C"/>
    <w:multiLevelType w:val="hybridMultilevel"/>
    <w:tmpl w:val="BF8C0A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D6356"/>
    <w:multiLevelType w:val="hybridMultilevel"/>
    <w:tmpl w:val="6B700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B20F7"/>
    <w:multiLevelType w:val="hybridMultilevel"/>
    <w:tmpl w:val="6E2AC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F58CF"/>
    <w:multiLevelType w:val="hybridMultilevel"/>
    <w:tmpl w:val="65F8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61215"/>
    <w:multiLevelType w:val="hybridMultilevel"/>
    <w:tmpl w:val="C9C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0E3DF3"/>
    <w:multiLevelType w:val="hybridMultilevel"/>
    <w:tmpl w:val="007E3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20E2F"/>
    <w:multiLevelType w:val="hybridMultilevel"/>
    <w:tmpl w:val="BA1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1877A6"/>
    <w:multiLevelType w:val="hybridMultilevel"/>
    <w:tmpl w:val="007E3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4E4A4E"/>
    <w:multiLevelType w:val="hybridMultilevel"/>
    <w:tmpl w:val="007E3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EE03DF"/>
    <w:multiLevelType w:val="hybridMultilevel"/>
    <w:tmpl w:val="B94C2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07148"/>
    <w:multiLevelType w:val="hybridMultilevel"/>
    <w:tmpl w:val="6E8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03637"/>
    <w:multiLevelType w:val="hybridMultilevel"/>
    <w:tmpl w:val="4272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15AEA"/>
    <w:multiLevelType w:val="hybridMultilevel"/>
    <w:tmpl w:val="1C6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76410"/>
    <w:multiLevelType w:val="hybridMultilevel"/>
    <w:tmpl w:val="EB02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5D1E9F"/>
    <w:multiLevelType w:val="hybridMultilevel"/>
    <w:tmpl w:val="F60A7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690A24"/>
    <w:multiLevelType w:val="hybridMultilevel"/>
    <w:tmpl w:val="BF8C0A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9B117C"/>
    <w:multiLevelType w:val="hybridMultilevel"/>
    <w:tmpl w:val="007E3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B29EB"/>
    <w:multiLevelType w:val="hybridMultilevel"/>
    <w:tmpl w:val="B94C2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313125"/>
    <w:multiLevelType w:val="hybridMultilevel"/>
    <w:tmpl w:val="2054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E6A61"/>
    <w:multiLevelType w:val="hybridMultilevel"/>
    <w:tmpl w:val="6B700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84B12"/>
    <w:multiLevelType w:val="hybridMultilevel"/>
    <w:tmpl w:val="FD2C33CC"/>
    <w:lvl w:ilvl="0" w:tplc="8806EF6A">
      <w:start w:val="1"/>
      <w:numFmt w:val="decimal"/>
      <w:lvlText w:val="%1."/>
      <w:lvlJc w:val="left"/>
      <w:pPr>
        <w:ind w:left="1905" w:hanging="360"/>
      </w:pPr>
      <w:rPr>
        <w:rFonts w:hint="default"/>
        <w:color w:val="000000" w:themeColor="text1"/>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9" w15:restartNumberingAfterBreak="0">
    <w:nsid w:val="79C300F5"/>
    <w:multiLevelType w:val="hybridMultilevel"/>
    <w:tmpl w:val="FA6232EA"/>
    <w:lvl w:ilvl="0" w:tplc="2730B180">
      <w:start w:val="1"/>
      <w:numFmt w:val="decimal"/>
      <w:lvlText w:val="%1."/>
      <w:lvlJc w:val="left"/>
      <w:pPr>
        <w:ind w:left="720" w:hanging="66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EE645A"/>
    <w:multiLevelType w:val="multilevel"/>
    <w:tmpl w:val="72CEE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A2B17FD"/>
    <w:multiLevelType w:val="hybridMultilevel"/>
    <w:tmpl w:val="FAF8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D64E8"/>
    <w:multiLevelType w:val="hybridMultilevel"/>
    <w:tmpl w:val="A66E3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66F6E"/>
    <w:multiLevelType w:val="hybridMultilevel"/>
    <w:tmpl w:val="007E3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2"/>
  </w:num>
  <w:num w:numId="3">
    <w:abstractNumId w:val="6"/>
  </w:num>
  <w:num w:numId="4">
    <w:abstractNumId w:val="25"/>
  </w:num>
  <w:num w:numId="5">
    <w:abstractNumId w:val="35"/>
  </w:num>
  <w:num w:numId="6">
    <w:abstractNumId w:val="34"/>
  </w:num>
  <w:num w:numId="7">
    <w:abstractNumId w:val="13"/>
  </w:num>
  <w:num w:numId="8">
    <w:abstractNumId w:val="5"/>
  </w:num>
  <w:num w:numId="9">
    <w:abstractNumId w:val="29"/>
  </w:num>
  <w:num w:numId="10">
    <w:abstractNumId w:val="39"/>
  </w:num>
  <w:num w:numId="11">
    <w:abstractNumId w:val="9"/>
  </w:num>
  <w:num w:numId="12">
    <w:abstractNumId w:val="30"/>
  </w:num>
  <w:num w:numId="13">
    <w:abstractNumId w:val="32"/>
  </w:num>
  <w:num w:numId="14">
    <w:abstractNumId w:val="2"/>
  </w:num>
  <w:num w:numId="15">
    <w:abstractNumId w:val="37"/>
  </w:num>
  <w:num w:numId="16">
    <w:abstractNumId w:val="43"/>
  </w:num>
  <w:num w:numId="17">
    <w:abstractNumId w:val="19"/>
  </w:num>
  <w:num w:numId="18">
    <w:abstractNumId w:val="40"/>
  </w:num>
  <w:num w:numId="19">
    <w:abstractNumId w:val="14"/>
  </w:num>
  <w:num w:numId="20">
    <w:abstractNumId w:val="31"/>
  </w:num>
  <w:num w:numId="21">
    <w:abstractNumId w:val="3"/>
  </w:num>
  <w:num w:numId="22">
    <w:abstractNumId w:val="1"/>
  </w:num>
  <w:num w:numId="23">
    <w:abstractNumId w:val="41"/>
  </w:num>
  <w:num w:numId="24">
    <w:abstractNumId w:val="22"/>
  </w:num>
  <w:num w:numId="25">
    <w:abstractNumId w:val="36"/>
  </w:num>
  <w:num w:numId="26">
    <w:abstractNumId w:val="7"/>
  </w:num>
  <w:num w:numId="27">
    <w:abstractNumId w:val="24"/>
  </w:num>
  <w:num w:numId="28">
    <w:abstractNumId w:val="28"/>
  </w:num>
  <w:num w:numId="29">
    <w:abstractNumId w:val="16"/>
  </w:num>
  <w:num w:numId="30">
    <w:abstractNumId w:val="40"/>
  </w:num>
  <w:num w:numId="31">
    <w:abstractNumId w:val="40"/>
  </w:num>
  <w:num w:numId="32">
    <w:abstractNumId w:val="40"/>
  </w:num>
  <w:num w:numId="33">
    <w:abstractNumId w:val="0"/>
  </w:num>
  <w:num w:numId="34">
    <w:abstractNumId w:val="27"/>
  </w:num>
  <w:num w:numId="35">
    <w:abstractNumId w:val="8"/>
  </w:num>
  <w:num w:numId="36">
    <w:abstractNumId w:val="40"/>
  </w:num>
  <w:num w:numId="37">
    <w:abstractNumId w:val="21"/>
  </w:num>
  <w:num w:numId="38">
    <w:abstractNumId w:val="17"/>
  </w:num>
  <w:num w:numId="39">
    <w:abstractNumId w:val="4"/>
  </w:num>
  <w:num w:numId="40">
    <w:abstractNumId w:val="15"/>
  </w:num>
  <w:num w:numId="41">
    <w:abstractNumId w:val="40"/>
  </w:num>
  <w:num w:numId="42">
    <w:abstractNumId w:val="40"/>
  </w:num>
  <w:num w:numId="43">
    <w:abstractNumId w:val="40"/>
  </w:num>
  <w:num w:numId="44">
    <w:abstractNumId w:val="26"/>
  </w:num>
  <w:num w:numId="45">
    <w:abstractNumId w:val="23"/>
  </w:num>
  <w:num w:numId="46">
    <w:abstractNumId w:val="20"/>
  </w:num>
  <w:num w:numId="47">
    <w:abstractNumId w:val="18"/>
  </w:num>
  <w:num w:numId="48">
    <w:abstractNumId w:val="10"/>
  </w:num>
  <w:num w:numId="49">
    <w:abstractNumId w:val="42"/>
  </w:num>
  <w:num w:numId="50">
    <w:abstractNumId w:val="33"/>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IdMacAtCleanup w:val="5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li levavi">
    <w15:presenceInfo w15:providerId="Windows Live" w15:userId="03ef7a5100ac6bf4"/>
  </w15:person>
  <w15:person w15:author="User">
    <w15:presenceInfo w15:providerId="None" w15:userId="User"/>
  </w15:person>
  <w15:person w15:author="Sharon">
    <w15:presenceInfo w15:providerId="None" w15:userId="Sh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E0"/>
    <w:rsid w:val="00001825"/>
    <w:rsid w:val="00001AF9"/>
    <w:rsid w:val="00002F63"/>
    <w:rsid w:val="00007587"/>
    <w:rsid w:val="000123AE"/>
    <w:rsid w:val="000139F8"/>
    <w:rsid w:val="00016785"/>
    <w:rsid w:val="00016B1D"/>
    <w:rsid w:val="00016DD7"/>
    <w:rsid w:val="00017273"/>
    <w:rsid w:val="0002322C"/>
    <w:rsid w:val="00023A62"/>
    <w:rsid w:val="00023CA2"/>
    <w:rsid w:val="00026ADC"/>
    <w:rsid w:val="000331C3"/>
    <w:rsid w:val="00035EB8"/>
    <w:rsid w:val="00040C2C"/>
    <w:rsid w:val="000424F2"/>
    <w:rsid w:val="000429BF"/>
    <w:rsid w:val="00042E5A"/>
    <w:rsid w:val="00044BB0"/>
    <w:rsid w:val="00047716"/>
    <w:rsid w:val="00047859"/>
    <w:rsid w:val="00050BFD"/>
    <w:rsid w:val="00054BF7"/>
    <w:rsid w:val="0005596E"/>
    <w:rsid w:val="000559A9"/>
    <w:rsid w:val="00057786"/>
    <w:rsid w:val="00057B9B"/>
    <w:rsid w:val="0006015C"/>
    <w:rsid w:val="00060B77"/>
    <w:rsid w:val="00063E91"/>
    <w:rsid w:val="000669C0"/>
    <w:rsid w:val="000675AA"/>
    <w:rsid w:val="0006778E"/>
    <w:rsid w:val="000705A3"/>
    <w:rsid w:val="00070D3C"/>
    <w:rsid w:val="000727AD"/>
    <w:rsid w:val="000754C9"/>
    <w:rsid w:val="000770BA"/>
    <w:rsid w:val="00080A5C"/>
    <w:rsid w:val="00080B8F"/>
    <w:rsid w:val="000812B4"/>
    <w:rsid w:val="00084306"/>
    <w:rsid w:val="00094E8D"/>
    <w:rsid w:val="00096785"/>
    <w:rsid w:val="00097917"/>
    <w:rsid w:val="000A1962"/>
    <w:rsid w:val="000A26DD"/>
    <w:rsid w:val="000A33E2"/>
    <w:rsid w:val="000A6059"/>
    <w:rsid w:val="000B0CBD"/>
    <w:rsid w:val="000B2011"/>
    <w:rsid w:val="000B2FDA"/>
    <w:rsid w:val="000B3838"/>
    <w:rsid w:val="000B42DF"/>
    <w:rsid w:val="000B5F84"/>
    <w:rsid w:val="000C1F82"/>
    <w:rsid w:val="000C5EA3"/>
    <w:rsid w:val="000C64AA"/>
    <w:rsid w:val="000C6F08"/>
    <w:rsid w:val="000D09DE"/>
    <w:rsid w:val="000D6035"/>
    <w:rsid w:val="000D6261"/>
    <w:rsid w:val="000E36D7"/>
    <w:rsid w:val="000E64EF"/>
    <w:rsid w:val="000F0430"/>
    <w:rsid w:val="000F0D64"/>
    <w:rsid w:val="000F2090"/>
    <w:rsid w:val="000F25CF"/>
    <w:rsid w:val="000F29A8"/>
    <w:rsid w:val="000F385B"/>
    <w:rsid w:val="000F5554"/>
    <w:rsid w:val="000F6890"/>
    <w:rsid w:val="000F68C6"/>
    <w:rsid w:val="000F71A7"/>
    <w:rsid w:val="000F7708"/>
    <w:rsid w:val="0010095B"/>
    <w:rsid w:val="0010138A"/>
    <w:rsid w:val="00102F7C"/>
    <w:rsid w:val="00105D9E"/>
    <w:rsid w:val="0010755C"/>
    <w:rsid w:val="0011537E"/>
    <w:rsid w:val="001159FA"/>
    <w:rsid w:val="00116640"/>
    <w:rsid w:val="001201A4"/>
    <w:rsid w:val="0012275B"/>
    <w:rsid w:val="0012356D"/>
    <w:rsid w:val="0012482E"/>
    <w:rsid w:val="00125D51"/>
    <w:rsid w:val="0013105E"/>
    <w:rsid w:val="00131F2E"/>
    <w:rsid w:val="00132D2B"/>
    <w:rsid w:val="0013582D"/>
    <w:rsid w:val="00136E58"/>
    <w:rsid w:val="00137E3D"/>
    <w:rsid w:val="001414D6"/>
    <w:rsid w:val="00143BFA"/>
    <w:rsid w:val="001458BF"/>
    <w:rsid w:val="00146450"/>
    <w:rsid w:val="00151E6F"/>
    <w:rsid w:val="0015740D"/>
    <w:rsid w:val="0016433A"/>
    <w:rsid w:val="00165816"/>
    <w:rsid w:val="00167327"/>
    <w:rsid w:val="00170E84"/>
    <w:rsid w:val="00171B52"/>
    <w:rsid w:val="00172AC8"/>
    <w:rsid w:val="00172DC7"/>
    <w:rsid w:val="00174B96"/>
    <w:rsid w:val="00174C1C"/>
    <w:rsid w:val="00175B7F"/>
    <w:rsid w:val="001762F2"/>
    <w:rsid w:val="00181DBD"/>
    <w:rsid w:val="001839FB"/>
    <w:rsid w:val="00183E92"/>
    <w:rsid w:val="00184DEE"/>
    <w:rsid w:val="00190867"/>
    <w:rsid w:val="00191768"/>
    <w:rsid w:val="00191E7F"/>
    <w:rsid w:val="0019321F"/>
    <w:rsid w:val="00195D20"/>
    <w:rsid w:val="00196A64"/>
    <w:rsid w:val="00197EEF"/>
    <w:rsid w:val="001A27C4"/>
    <w:rsid w:val="001A3F5B"/>
    <w:rsid w:val="001A4115"/>
    <w:rsid w:val="001A5B26"/>
    <w:rsid w:val="001A613F"/>
    <w:rsid w:val="001B0036"/>
    <w:rsid w:val="001B3DDD"/>
    <w:rsid w:val="001B678D"/>
    <w:rsid w:val="001B75EC"/>
    <w:rsid w:val="001C2E3E"/>
    <w:rsid w:val="001C6F1D"/>
    <w:rsid w:val="001C72BE"/>
    <w:rsid w:val="001D06C2"/>
    <w:rsid w:val="001E130F"/>
    <w:rsid w:val="001E1F62"/>
    <w:rsid w:val="001E2C07"/>
    <w:rsid w:val="001E3486"/>
    <w:rsid w:val="001E4B82"/>
    <w:rsid w:val="001E7E18"/>
    <w:rsid w:val="001F4624"/>
    <w:rsid w:val="001F4AB0"/>
    <w:rsid w:val="001F7C31"/>
    <w:rsid w:val="00207217"/>
    <w:rsid w:val="00207A98"/>
    <w:rsid w:val="00214760"/>
    <w:rsid w:val="00215A7C"/>
    <w:rsid w:val="00215F16"/>
    <w:rsid w:val="002219B5"/>
    <w:rsid w:val="0022328B"/>
    <w:rsid w:val="00225934"/>
    <w:rsid w:val="00233B3E"/>
    <w:rsid w:val="00235E4A"/>
    <w:rsid w:val="002403EC"/>
    <w:rsid w:val="0024742F"/>
    <w:rsid w:val="002569C0"/>
    <w:rsid w:val="00257049"/>
    <w:rsid w:val="0026034F"/>
    <w:rsid w:val="002622DD"/>
    <w:rsid w:val="00262A04"/>
    <w:rsid w:val="002647A8"/>
    <w:rsid w:val="002670B0"/>
    <w:rsid w:val="00270611"/>
    <w:rsid w:val="00272CF0"/>
    <w:rsid w:val="002739E0"/>
    <w:rsid w:val="00275909"/>
    <w:rsid w:val="0027642F"/>
    <w:rsid w:val="00276B2F"/>
    <w:rsid w:val="00281627"/>
    <w:rsid w:val="00283344"/>
    <w:rsid w:val="00283DDE"/>
    <w:rsid w:val="00283EDE"/>
    <w:rsid w:val="00284C61"/>
    <w:rsid w:val="002860A6"/>
    <w:rsid w:val="0029071A"/>
    <w:rsid w:val="00291831"/>
    <w:rsid w:val="002925AE"/>
    <w:rsid w:val="00295D9D"/>
    <w:rsid w:val="0029681A"/>
    <w:rsid w:val="00297FE6"/>
    <w:rsid w:val="002A6E88"/>
    <w:rsid w:val="002B083C"/>
    <w:rsid w:val="002B1995"/>
    <w:rsid w:val="002B28F5"/>
    <w:rsid w:val="002B740A"/>
    <w:rsid w:val="002C040C"/>
    <w:rsid w:val="002C04D9"/>
    <w:rsid w:val="002C1B95"/>
    <w:rsid w:val="002C229D"/>
    <w:rsid w:val="002C478D"/>
    <w:rsid w:val="002C4FE6"/>
    <w:rsid w:val="002C51C5"/>
    <w:rsid w:val="002C64AA"/>
    <w:rsid w:val="002C6D9F"/>
    <w:rsid w:val="002D211E"/>
    <w:rsid w:val="002D6554"/>
    <w:rsid w:val="002D72FE"/>
    <w:rsid w:val="002E01F9"/>
    <w:rsid w:val="002E10B1"/>
    <w:rsid w:val="002E1CDD"/>
    <w:rsid w:val="002E3851"/>
    <w:rsid w:val="002E3BC9"/>
    <w:rsid w:val="002E6B87"/>
    <w:rsid w:val="002E7DDD"/>
    <w:rsid w:val="002F02DC"/>
    <w:rsid w:val="002F27DB"/>
    <w:rsid w:val="002F3293"/>
    <w:rsid w:val="002F60C2"/>
    <w:rsid w:val="00303213"/>
    <w:rsid w:val="00304765"/>
    <w:rsid w:val="00307441"/>
    <w:rsid w:val="003079EC"/>
    <w:rsid w:val="00312FE9"/>
    <w:rsid w:val="003144AF"/>
    <w:rsid w:val="00314F3D"/>
    <w:rsid w:val="003158BA"/>
    <w:rsid w:val="0031628B"/>
    <w:rsid w:val="003211B8"/>
    <w:rsid w:val="003216C3"/>
    <w:rsid w:val="00323B11"/>
    <w:rsid w:val="003246EA"/>
    <w:rsid w:val="003306B5"/>
    <w:rsid w:val="00330861"/>
    <w:rsid w:val="003328FE"/>
    <w:rsid w:val="00333505"/>
    <w:rsid w:val="00336151"/>
    <w:rsid w:val="00343733"/>
    <w:rsid w:val="00343C7F"/>
    <w:rsid w:val="00344205"/>
    <w:rsid w:val="00345A91"/>
    <w:rsid w:val="00346EC2"/>
    <w:rsid w:val="0035053E"/>
    <w:rsid w:val="00351218"/>
    <w:rsid w:val="00351B4A"/>
    <w:rsid w:val="00353441"/>
    <w:rsid w:val="00353D4A"/>
    <w:rsid w:val="003606ED"/>
    <w:rsid w:val="0036120B"/>
    <w:rsid w:val="003631CE"/>
    <w:rsid w:val="00363DA3"/>
    <w:rsid w:val="00366E86"/>
    <w:rsid w:val="00374B1A"/>
    <w:rsid w:val="00375E5C"/>
    <w:rsid w:val="00376240"/>
    <w:rsid w:val="00380FF5"/>
    <w:rsid w:val="0038177A"/>
    <w:rsid w:val="0038343C"/>
    <w:rsid w:val="00383ADE"/>
    <w:rsid w:val="00384E6B"/>
    <w:rsid w:val="003876B3"/>
    <w:rsid w:val="00390498"/>
    <w:rsid w:val="00390E95"/>
    <w:rsid w:val="00391F7F"/>
    <w:rsid w:val="003922C6"/>
    <w:rsid w:val="003928ED"/>
    <w:rsid w:val="00392B10"/>
    <w:rsid w:val="003945C0"/>
    <w:rsid w:val="00396DDE"/>
    <w:rsid w:val="00396F07"/>
    <w:rsid w:val="00397067"/>
    <w:rsid w:val="00397A84"/>
    <w:rsid w:val="003A0EB5"/>
    <w:rsid w:val="003A44EE"/>
    <w:rsid w:val="003A75B7"/>
    <w:rsid w:val="003B1402"/>
    <w:rsid w:val="003B24E0"/>
    <w:rsid w:val="003B43FB"/>
    <w:rsid w:val="003B45AB"/>
    <w:rsid w:val="003B65FE"/>
    <w:rsid w:val="003B6693"/>
    <w:rsid w:val="003B6A4B"/>
    <w:rsid w:val="003B7C38"/>
    <w:rsid w:val="003C4261"/>
    <w:rsid w:val="003C4C17"/>
    <w:rsid w:val="003C57B6"/>
    <w:rsid w:val="003C663F"/>
    <w:rsid w:val="003C6BA4"/>
    <w:rsid w:val="003D0B9F"/>
    <w:rsid w:val="003D0C51"/>
    <w:rsid w:val="003D191E"/>
    <w:rsid w:val="003D3186"/>
    <w:rsid w:val="003D43F3"/>
    <w:rsid w:val="003D5AEB"/>
    <w:rsid w:val="003D5F57"/>
    <w:rsid w:val="003D61D4"/>
    <w:rsid w:val="003E3F7B"/>
    <w:rsid w:val="003F04D6"/>
    <w:rsid w:val="003F0EFE"/>
    <w:rsid w:val="003F1215"/>
    <w:rsid w:val="003F1D19"/>
    <w:rsid w:val="003F68E7"/>
    <w:rsid w:val="004014C0"/>
    <w:rsid w:val="004037AB"/>
    <w:rsid w:val="00404588"/>
    <w:rsid w:val="00404B9D"/>
    <w:rsid w:val="004057E5"/>
    <w:rsid w:val="00406AA8"/>
    <w:rsid w:val="00411367"/>
    <w:rsid w:val="00412E3E"/>
    <w:rsid w:val="004134D1"/>
    <w:rsid w:val="00415829"/>
    <w:rsid w:val="0041649B"/>
    <w:rsid w:val="00416695"/>
    <w:rsid w:val="004207A9"/>
    <w:rsid w:val="00420E52"/>
    <w:rsid w:val="004224CF"/>
    <w:rsid w:val="00422AD2"/>
    <w:rsid w:val="00422B00"/>
    <w:rsid w:val="00423329"/>
    <w:rsid w:val="0042658C"/>
    <w:rsid w:val="00427A65"/>
    <w:rsid w:val="00431621"/>
    <w:rsid w:val="004317ED"/>
    <w:rsid w:val="00433B21"/>
    <w:rsid w:val="00434284"/>
    <w:rsid w:val="00440CCA"/>
    <w:rsid w:val="0044176B"/>
    <w:rsid w:val="00441B9F"/>
    <w:rsid w:val="00441E7E"/>
    <w:rsid w:val="004461C1"/>
    <w:rsid w:val="00446ECE"/>
    <w:rsid w:val="00447448"/>
    <w:rsid w:val="004503D0"/>
    <w:rsid w:val="004508CE"/>
    <w:rsid w:val="00450EA2"/>
    <w:rsid w:val="0045284E"/>
    <w:rsid w:val="00453C70"/>
    <w:rsid w:val="00456621"/>
    <w:rsid w:val="00457FC5"/>
    <w:rsid w:val="00461B71"/>
    <w:rsid w:val="00464455"/>
    <w:rsid w:val="00465137"/>
    <w:rsid w:val="0046546B"/>
    <w:rsid w:val="004655DF"/>
    <w:rsid w:val="00465918"/>
    <w:rsid w:val="0046789F"/>
    <w:rsid w:val="00470E82"/>
    <w:rsid w:val="00473302"/>
    <w:rsid w:val="0047677C"/>
    <w:rsid w:val="004801A9"/>
    <w:rsid w:val="00480B4F"/>
    <w:rsid w:val="00480D48"/>
    <w:rsid w:val="00481DF5"/>
    <w:rsid w:val="0048241A"/>
    <w:rsid w:val="00483CEF"/>
    <w:rsid w:val="0049156F"/>
    <w:rsid w:val="00491DF4"/>
    <w:rsid w:val="00492522"/>
    <w:rsid w:val="00494CCF"/>
    <w:rsid w:val="0049762E"/>
    <w:rsid w:val="004A1CB7"/>
    <w:rsid w:val="004A2DDD"/>
    <w:rsid w:val="004A4EB1"/>
    <w:rsid w:val="004A559C"/>
    <w:rsid w:val="004A5AC4"/>
    <w:rsid w:val="004A5ED9"/>
    <w:rsid w:val="004A6EFA"/>
    <w:rsid w:val="004B0EE2"/>
    <w:rsid w:val="004B1566"/>
    <w:rsid w:val="004B3DBD"/>
    <w:rsid w:val="004B456F"/>
    <w:rsid w:val="004B460C"/>
    <w:rsid w:val="004B50B2"/>
    <w:rsid w:val="004B6DC4"/>
    <w:rsid w:val="004B6DEA"/>
    <w:rsid w:val="004B7CCD"/>
    <w:rsid w:val="004C0519"/>
    <w:rsid w:val="004C0C92"/>
    <w:rsid w:val="004C0E66"/>
    <w:rsid w:val="004C10D0"/>
    <w:rsid w:val="004C29B8"/>
    <w:rsid w:val="004C4BA0"/>
    <w:rsid w:val="004C5F64"/>
    <w:rsid w:val="004C7FA5"/>
    <w:rsid w:val="004D002A"/>
    <w:rsid w:val="004D1322"/>
    <w:rsid w:val="004D1ACB"/>
    <w:rsid w:val="004D3200"/>
    <w:rsid w:val="004D4E5B"/>
    <w:rsid w:val="004D6DC9"/>
    <w:rsid w:val="004D718F"/>
    <w:rsid w:val="004E237C"/>
    <w:rsid w:val="004E43F4"/>
    <w:rsid w:val="004E5451"/>
    <w:rsid w:val="004E7B67"/>
    <w:rsid w:val="004F502F"/>
    <w:rsid w:val="004F56C4"/>
    <w:rsid w:val="004F5EAC"/>
    <w:rsid w:val="00500DEB"/>
    <w:rsid w:val="00500FA0"/>
    <w:rsid w:val="00502C4F"/>
    <w:rsid w:val="00503DA9"/>
    <w:rsid w:val="00505B8D"/>
    <w:rsid w:val="00507600"/>
    <w:rsid w:val="00512BA8"/>
    <w:rsid w:val="00512F4A"/>
    <w:rsid w:val="005138A3"/>
    <w:rsid w:val="00517EB0"/>
    <w:rsid w:val="005206A9"/>
    <w:rsid w:val="00521876"/>
    <w:rsid w:val="00523B74"/>
    <w:rsid w:val="00525DE0"/>
    <w:rsid w:val="00526D12"/>
    <w:rsid w:val="00527B5F"/>
    <w:rsid w:val="00533E07"/>
    <w:rsid w:val="0053527B"/>
    <w:rsid w:val="0053624F"/>
    <w:rsid w:val="0053741B"/>
    <w:rsid w:val="00537B9E"/>
    <w:rsid w:val="00540D86"/>
    <w:rsid w:val="00544FB4"/>
    <w:rsid w:val="00545222"/>
    <w:rsid w:val="00546202"/>
    <w:rsid w:val="00546D47"/>
    <w:rsid w:val="00551224"/>
    <w:rsid w:val="00551AFC"/>
    <w:rsid w:val="00553408"/>
    <w:rsid w:val="00554C61"/>
    <w:rsid w:val="00554E3A"/>
    <w:rsid w:val="00560044"/>
    <w:rsid w:val="00560F4B"/>
    <w:rsid w:val="00562417"/>
    <w:rsid w:val="005709B4"/>
    <w:rsid w:val="00570E96"/>
    <w:rsid w:val="00572A82"/>
    <w:rsid w:val="00573A7A"/>
    <w:rsid w:val="0058033B"/>
    <w:rsid w:val="00581084"/>
    <w:rsid w:val="00581723"/>
    <w:rsid w:val="00582032"/>
    <w:rsid w:val="00583774"/>
    <w:rsid w:val="005846A3"/>
    <w:rsid w:val="0058573B"/>
    <w:rsid w:val="00591A9D"/>
    <w:rsid w:val="00594B8A"/>
    <w:rsid w:val="005957B4"/>
    <w:rsid w:val="00597516"/>
    <w:rsid w:val="005A09C4"/>
    <w:rsid w:val="005A591A"/>
    <w:rsid w:val="005A5E7C"/>
    <w:rsid w:val="005A63EC"/>
    <w:rsid w:val="005A7333"/>
    <w:rsid w:val="005B000D"/>
    <w:rsid w:val="005B2BE4"/>
    <w:rsid w:val="005B41F6"/>
    <w:rsid w:val="005B4F61"/>
    <w:rsid w:val="005B6B6A"/>
    <w:rsid w:val="005B7266"/>
    <w:rsid w:val="005B7E1F"/>
    <w:rsid w:val="005C028F"/>
    <w:rsid w:val="005C0620"/>
    <w:rsid w:val="005C1401"/>
    <w:rsid w:val="005C26C7"/>
    <w:rsid w:val="005C3714"/>
    <w:rsid w:val="005C389A"/>
    <w:rsid w:val="005C66B4"/>
    <w:rsid w:val="005C7C85"/>
    <w:rsid w:val="005D29FF"/>
    <w:rsid w:val="005D2A99"/>
    <w:rsid w:val="005D2AE3"/>
    <w:rsid w:val="005D4B90"/>
    <w:rsid w:val="005D6338"/>
    <w:rsid w:val="005D7E51"/>
    <w:rsid w:val="005E015A"/>
    <w:rsid w:val="005E26A9"/>
    <w:rsid w:val="005E4963"/>
    <w:rsid w:val="005E5073"/>
    <w:rsid w:val="005E79A5"/>
    <w:rsid w:val="005F4239"/>
    <w:rsid w:val="005F4C8D"/>
    <w:rsid w:val="005F4D4E"/>
    <w:rsid w:val="005F529E"/>
    <w:rsid w:val="005F5A39"/>
    <w:rsid w:val="005F5E73"/>
    <w:rsid w:val="005F693D"/>
    <w:rsid w:val="005F6AFE"/>
    <w:rsid w:val="00601360"/>
    <w:rsid w:val="0060156A"/>
    <w:rsid w:val="00606772"/>
    <w:rsid w:val="00607258"/>
    <w:rsid w:val="00612024"/>
    <w:rsid w:val="00612804"/>
    <w:rsid w:val="0061625D"/>
    <w:rsid w:val="00617A02"/>
    <w:rsid w:val="00617D91"/>
    <w:rsid w:val="0062086E"/>
    <w:rsid w:val="006213FF"/>
    <w:rsid w:val="00621596"/>
    <w:rsid w:val="006229AF"/>
    <w:rsid w:val="00623184"/>
    <w:rsid w:val="00623A5D"/>
    <w:rsid w:val="00624C1E"/>
    <w:rsid w:val="006261CB"/>
    <w:rsid w:val="006263A0"/>
    <w:rsid w:val="00626EBC"/>
    <w:rsid w:val="00632807"/>
    <w:rsid w:val="00632D5A"/>
    <w:rsid w:val="006331FF"/>
    <w:rsid w:val="006336C2"/>
    <w:rsid w:val="0063381C"/>
    <w:rsid w:val="006340EF"/>
    <w:rsid w:val="006343B7"/>
    <w:rsid w:val="00634658"/>
    <w:rsid w:val="00634C8F"/>
    <w:rsid w:val="006371E1"/>
    <w:rsid w:val="00641C2D"/>
    <w:rsid w:val="00642998"/>
    <w:rsid w:val="0064343C"/>
    <w:rsid w:val="0064354E"/>
    <w:rsid w:val="006446E4"/>
    <w:rsid w:val="006518B4"/>
    <w:rsid w:val="006545A6"/>
    <w:rsid w:val="00655008"/>
    <w:rsid w:val="006577F3"/>
    <w:rsid w:val="00657B06"/>
    <w:rsid w:val="006625DF"/>
    <w:rsid w:val="00662C47"/>
    <w:rsid w:val="00667797"/>
    <w:rsid w:val="006712B0"/>
    <w:rsid w:val="00671AA1"/>
    <w:rsid w:val="00672336"/>
    <w:rsid w:val="00673445"/>
    <w:rsid w:val="00673A04"/>
    <w:rsid w:val="00673D57"/>
    <w:rsid w:val="00674253"/>
    <w:rsid w:val="006745AC"/>
    <w:rsid w:val="0067798E"/>
    <w:rsid w:val="00677C02"/>
    <w:rsid w:val="00677EBE"/>
    <w:rsid w:val="006835D0"/>
    <w:rsid w:val="00684C40"/>
    <w:rsid w:val="006855ED"/>
    <w:rsid w:val="006856DB"/>
    <w:rsid w:val="00686DA3"/>
    <w:rsid w:val="006911B5"/>
    <w:rsid w:val="00691F6F"/>
    <w:rsid w:val="006922FF"/>
    <w:rsid w:val="00692CA7"/>
    <w:rsid w:val="006955AC"/>
    <w:rsid w:val="006A26DC"/>
    <w:rsid w:val="006A4F57"/>
    <w:rsid w:val="006B26A6"/>
    <w:rsid w:val="006B3C67"/>
    <w:rsid w:val="006B3FDB"/>
    <w:rsid w:val="006B6A65"/>
    <w:rsid w:val="006C06EC"/>
    <w:rsid w:val="006C14CE"/>
    <w:rsid w:val="006C6842"/>
    <w:rsid w:val="006C7113"/>
    <w:rsid w:val="006C7BE9"/>
    <w:rsid w:val="006D0370"/>
    <w:rsid w:val="006D32A2"/>
    <w:rsid w:val="006D3A8A"/>
    <w:rsid w:val="006D523D"/>
    <w:rsid w:val="006D77B4"/>
    <w:rsid w:val="006E09FF"/>
    <w:rsid w:val="006E1371"/>
    <w:rsid w:val="006E16FB"/>
    <w:rsid w:val="006E2C05"/>
    <w:rsid w:val="006E3236"/>
    <w:rsid w:val="006E453C"/>
    <w:rsid w:val="006E4B93"/>
    <w:rsid w:val="006E587F"/>
    <w:rsid w:val="006E7D0B"/>
    <w:rsid w:val="006F01A6"/>
    <w:rsid w:val="006F08E8"/>
    <w:rsid w:val="006F209B"/>
    <w:rsid w:val="006F22F8"/>
    <w:rsid w:val="006F74B1"/>
    <w:rsid w:val="006F79A2"/>
    <w:rsid w:val="00700FDC"/>
    <w:rsid w:val="00701B65"/>
    <w:rsid w:val="007032BB"/>
    <w:rsid w:val="00703901"/>
    <w:rsid w:val="0070408B"/>
    <w:rsid w:val="00704520"/>
    <w:rsid w:val="007069D6"/>
    <w:rsid w:val="00710D4A"/>
    <w:rsid w:val="00713DA5"/>
    <w:rsid w:val="00714EDA"/>
    <w:rsid w:val="00716A19"/>
    <w:rsid w:val="007206BE"/>
    <w:rsid w:val="0072082D"/>
    <w:rsid w:val="00720D88"/>
    <w:rsid w:val="0072313B"/>
    <w:rsid w:val="00724498"/>
    <w:rsid w:val="00731D72"/>
    <w:rsid w:val="00734A88"/>
    <w:rsid w:val="007368E0"/>
    <w:rsid w:val="00736C86"/>
    <w:rsid w:val="00737BBC"/>
    <w:rsid w:val="00740185"/>
    <w:rsid w:val="00740BEF"/>
    <w:rsid w:val="00741956"/>
    <w:rsid w:val="00741D75"/>
    <w:rsid w:val="00741E81"/>
    <w:rsid w:val="0074282B"/>
    <w:rsid w:val="00742C08"/>
    <w:rsid w:val="00744A90"/>
    <w:rsid w:val="00745B88"/>
    <w:rsid w:val="00746ADD"/>
    <w:rsid w:val="0074714F"/>
    <w:rsid w:val="00747F47"/>
    <w:rsid w:val="007527E1"/>
    <w:rsid w:val="007528B5"/>
    <w:rsid w:val="00754225"/>
    <w:rsid w:val="00760DC6"/>
    <w:rsid w:val="007641BA"/>
    <w:rsid w:val="00764609"/>
    <w:rsid w:val="0076496E"/>
    <w:rsid w:val="00766BF4"/>
    <w:rsid w:val="0077130D"/>
    <w:rsid w:val="00771C74"/>
    <w:rsid w:val="00773AA6"/>
    <w:rsid w:val="00773B58"/>
    <w:rsid w:val="00774F39"/>
    <w:rsid w:val="0077738A"/>
    <w:rsid w:val="00780FF4"/>
    <w:rsid w:val="007816FE"/>
    <w:rsid w:val="00782240"/>
    <w:rsid w:val="007822DB"/>
    <w:rsid w:val="00782CF9"/>
    <w:rsid w:val="007868DF"/>
    <w:rsid w:val="007949A1"/>
    <w:rsid w:val="007949CE"/>
    <w:rsid w:val="0079569F"/>
    <w:rsid w:val="0079646A"/>
    <w:rsid w:val="007B0B2A"/>
    <w:rsid w:val="007B4519"/>
    <w:rsid w:val="007B52A9"/>
    <w:rsid w:val="007B5A66"/>
    <w:rsid w:val="007B6688"/>
    <w:rsid w:val="007B6F28"/>
    <w:rsid w:val="007B7B80"/>
    <w:rsid w:val="007C29DC"/>
    <w:rsid w:val="007C3984"/>
    <w:rsid w:val="007C4385"/>
    <w:rsid w:val="007D5199"/>
    <w:rsid w:val="007D580E"/>
    <w:rsid w:val="007D6DF2"/>
    <w:rsid w:val="007E07A6"/>
    <w:rsid w:val="007E22DA"/>
    <w:rsid w:val="007E2789"/>
    <w:rsid w:val="007E2AC9"/>
    <w:rsid w:val="007E3F65"/>
    <w:rsid w:val="007E46F8"/>
    <w:rsid w:val="007E5770"/>
    <w:rsid w:val="007F059D"/>
    <w:rsid w:val="007F078C"/>
    <w:rsid w:val="007F1D66"/>
    <w:rsid w:val="007F2E9C"/>
    <w:rsid w:val="007F5B26"/>
    <w:rsid w:val="00800805"/>
    <w:rsid w:val="00800F0F"/>
    <w:rsid w:val="00802ABC"/>
    <w:rsid w:val="00803825"/>
    <w:rsid w:val="00806B84"/>
    <w:rsid w:val="00807A41"/>
    <w:rsid w:val="008105D4"/>
    <w:rsid w:val="00813C93"/>
    <w:rsid w:val="008152D9"/>
    <w:rsid w:val="008153B5"/>
    <w:rsid w:val="00817E87"/>
    <w:rsid w:val="00822ADF"/>
    <w:rsid w:val="00823F7E"/>
    <w:rsid w:val="008242BF"/>
    <w:rsid w:val="008247B0"/>
    <w:rsid w:val="00824F2B"/>
    <w:rsid w:val="008267B3"/>
    <w:rsid w:val="00831517"/>
    <w:rsid w:val="00831AED"/>
    <w:rsid w:val="0083205E"/>
    <w:rsid w:val="008322CB"/>
    <w:rsid w:val="008346F3"/>
    <w:rsid w:val="00835DBC"/>
    <w:rsid w:val="008365F8"/>
    <w:rsid w:val="00836734"/>
    <w:rsid w:val="00841D7F"/>
    <w:rsid w:val="008454AD"/>
    <w:rsid w:val="008472AD"/>
    <w:rsid w:val="0084764A"/>
    <w:rsid w:val="00847954"/>
    <w:rsid w:val="00856669"/>
    <w:rsid w:val="00856779"/>
    <w:rsid w:val="008625D4"/>
    <w:rsid w:val="008634C0"/>
    <w:rsid w:val="00864E95"/>
    <w:rsid w:val="00865D74"/>
    <w:rsid w:val="00865F43"/>
    <w:rsid w:val="00866749"/>
    <w:rsid w:val="008670A6"/>
    <w:rsid w:val="00872A48"/>
    <w:rsid w:val="0087625A"/>
    <w:rsid w:val="00876BAE"/>
    <w:rsid w:val="00885D37"/>
    <w:rsid w:val="00887448"/>
    <w:rsid w:val="00891689"/>
    <w:rsid w:val="00893535"/>
    <w:rsid w:val="008936FB"/>
    <w:rsid w:val="00893BB2"/>
    <w:rsid w:val="0089549C"/>
    <w:rsid w:val="00895912"/>
    <w:rsid w:val="00895FD7"/>
    <w:rsid w:val="00897BDC"/>
    <w:rsid w:val="008A0A5A"/>
    <w:rsid w:val="008A2194"/>
    <w:rsid w:val="008A34EC"/>
    <w:rsid w:val="008A6095"/>
    <w:rsid w:val="008A7933"/>
    <w:rsid w:val="008B4E47"/>
    <w:rsid w:val="008B4F0F"/>
    <w:rsid w:val="008B549F"/>
    <w:rsid w:val="008B5CF1"/>
    <w:rsid w:val="008C02E9"/>
    <w:rsid w:val="008C5548"/>
    <w:rsid w:val="008C6939"/>
    <w:rsid w:val="008C6CB7"/>
    <w:rsid w:val="008D0944"/>
    <w:rsid w:val="008D28DD"/>
    <w:rsid w:val="008D3248"/>
    <w:rsid w:val="008D551B"/>
    <w:rsid w:val="008E1619"/>
    <w:rsid w:val="008E22FE"/>
    <w:rsid w:val="008E7138"/>
    <w:rsid w:val="008E716F"/>
    <w:rsid w:val="008F04ED"/>
    <w:rsid w:val="008F337C"/>
    <w:rsid w:val="008F36D1"/>
    <w:rsid w:val="008F569B"/>
    <w:rsid w:val="008F6F34"/>
    <w:rsid w:val="008F7B2A"/>
    <w:rsid w:val="009001D6"/>
    <w:rsid w:val="00900254"/>
    <w:rsid w:val="00900CDF"/>
    <w:rsid w:val="009036FE"/>
    <w:rsid w:val="00906832"/>
    <w:rsid w:val="00906B79"/>
    <w:rsid w:val="009078CD"/>
    <w:rsid w:val="00911CA3"/>
    <w:rsid w:val="00911FC9"/>
    <w:rsid w:val="00914BAA"/>
    <w:rsid w:val="00921610"/>
    <w:rsid w:val="009217E0"/>
    <w:rsid w:val="00922FA2"/>
    <w:rsid w:val="009243A6"/>
    <w:rsid w:val="00925245"/>
    <w:rsid w:val="009264EA"/>
    <w:rsid w:val="00926531"/>
    <w:rsid w:val="00926C79"/>
    <w:rsid w:val="00927BE2"/>
    <w:rsid w:val="009304CB"/>
    <w:rsid w:val="009318A2"/>
    <w:rsid w:val="009351D0"/>
    <w:rsid w:val="00935777"/>
    <w:rsid w:val="00937DC6"/>
    <w:rsid w:val="009405A5"/>
    <w:rsid w:val="009412D1"/>
    <w:rsid w:val="0094189A"/>
    <w:rsid w:val="009447E6"/>
    <w:rsid w:val="009451AB"/>
    <w:rsid w:val="00951514"/>
    <w:rsid w:val="00951C3A"/>
    <w:rsid w:val="0095237E"/>
    <w:rsid w:val="0095561C"/>
    <w:rsid w:val="00962D8E"/>
    <w:rsid w:val="00963270"/>
    <w:rsid w:val="0096427D"/>
    <w:rsid w:val="00964652"/>
    <w:rsid w:val="009670A4"/>
    <w:rsid w:val="009673A3"/>
    <w:rsid w:val="009674E9"/>
    <w:rsid w:val="00970CD0"/>
    <w:rsid w:val="00973E76"/>
    <w:rsid w:val="009745DC"/>
    <w:rsid w:val="00974CA7"/>
    <w:rsid w:val="00980CCA"/>
    <w:rsid w:val="00984C18"/>
    <w:rsid w:val="00986E1B"/>
    <w:rsid w:val="00986EF2"/>
    <w:rsid w:val="0099008C"/>
    <w:rsid w:val="00990AB4"/>
    <w:rsid w:val="009934E1"/>
    <w:rsid w:val="0099594C"/>
    <w:rsid w:val="00995AFC"/>
    <w:rsid w:val="00996FA9"/>
    <w:rsid w:val="00997027"/>
    <w:rsid w:val="009A12AC"/>
    <w:rsid w:val="009A337C"/>
    <w:rsid w:val="009A535B"/>
    <w:rsid w:val="009A7173"/>
    <w:rsid w:val="009A728A"/>
    <w:rsid w:val="009B2125"/>
    <w:rsid w:val="009B3626"/>
    <w:rsid w:val="009B3718"/>
    <w:rsid w:val="009B47CB"/>
    <w:rsid w:val="009B5FC0"/>
    <w:rsid w:val="009B61A0"/>
    <w:rsid w:val="009B6379"/>
    <w:rsid w:val="009C0040"/>
    <w:rsid w:val="009C004E"/>
    <w:rsid w:val="009C08E2"/>
    <w:rsid w:val="009C2F9C"/>
    <w:rsid w:val="009C3B08"/>
    <w:rsid w:val="009C54BF"/>
    <w:rsid w:val="009C7AD6"/>
    <w:rsid w:val="009D0A5D"/>
    <w:rsid w:val="009E1087"/>
    <w:rsid w:val="009E2CAC"/>
    <w:rsid w:val="009E3B53"/>
    <w:rsid w:val="009E5146"/>
    <w:rsid w:val="009E6336"/>
    <w:rsid w:val="009E7992"/>
    <w:rsid w:val="009F07DD"/>
    <w:rsid w:val="009F3898"/>
    <w:rsid w:val="009F4C86"/>
    <w:rsid w:val="009F5B43"/>
    <w:rsid w:val="009F618B"/>
    <w:rsid w:val="009F6FFA"/>
    <w:rsid w:val="00A00FA1"/>
    <w:rsid w:val="00A022C8"/>
    <w:rsid w:val="00A0373A"/>
    <w:rsid w:val="00A03743"/>
    <w:rsid w:val="00A0709E"/>
    <w:rsid w:val="00A079E7"/>
    <w:rsid w:val="00A11706"/>
    <w:rsid w:val="00A15ECB"/>
    <w:rsid w:val="00A2106A"/>
    <w:rsid w:val="00A21207"/>
    <w:rsid w:val="00A23EB6"/>
    <w:rsid w:val="00A243FA"/>
    <w:rsid w:val="00A24BFA"/>
    <w:rsid w:val="00A2613A"/>
    <w:rsid w:val="00A30702"/>
    <w:rsid w:val="00A3098C"/>
    <w:rsid w:val="00A31401"/>
    <w:rsid w:val="00A32458"/>
    <w:rsid w:val="00A32612"/>
    <w:rsid w:val="00A327BC"/>
    <w:rsid w:val="00A329A6"/>
    <w:rsid w:val="00A35CA9"/>
    <w:rsid w:val="00A36D62"/>
    <w:rsid w:val="00A3712E"/>
    <w:rsid w:val="00A416F7"/>
    <w:rsid w:val="00A41D90"/>
    <w:rsid w:val="00A44497"/>
    <w:rsid w:val="00A44E65"/>
    <w:rsid w:val="00A4606B"/>
    <w:rsid w:val="00A50C50"/>
    <w:rsid w:val="00A52657"/>
    <w:rsid w:val="00A56B1E"/>
    <w:rsid w:val="00A57546"/>
    <w:rsid w:val="00A57947"/>
    <w:rsid w:val="00A61801"/>
    <w:rsid w:val="00A61BD2"/>
    <w:rsid w:val="00A6222A"/>
    <w:rsid w:val="00A62FA7"/>
    <w:rsid w:val="00A646D6"/>
    <w:rsid w:val="00A64942"/>
    <w:rsid w:val="00A65B52"/>
    <w:rsid w:val="00A668D5"/>
    <w:rsid w:val="00A67104"/>
    <w:rsid w:val="00A676D6"/>
    <w:rsid w:val="00A70E61"/>
    <w:rsid w:val="00A711BB"/>
    <w:rsid w:val="00A739F7"/>
    <w:rsid w:val="00A73E6B"/>
    <w:rsid w:val="00A74C5F"/>
    <w:rsid w:val="00A760B4"/>
    <w:rsid w:val="00A7618C"/>
    <w:rsid w:val="00A76266"/>
    <w:rsid w:val="00A7730C"/>
    <w:rsid w:val="00A7746E"/>
    <w:rsid w:val="00A8465B"/>
    <w:rsid w:val="00A853A4"/>
    <w:rsid w:val="00A85BB5"/>
    <w:rsid w:val="00A85E4F"/>
    <w:rsid w:val="00A900AD"/>
    <w:rsid w:val="00A90C53"/>
    <w:rsid w:val="00A93274"/>
    <w:rsid w:val="00A9655D"/>
    <w:rsid w:val="00A971D4"/>
    <w:rsid w:val="00A9762E"/>
    <w:rsid w:val="00A9775E"/>
    <w:rsid w:val="00A978FF"/>
    <w:rsid w:val="00AA2F6A"/>
    <w:rsid w:val="00AA3CDC"/>
    <w:rsid w:val="00AA57F9"/>
    <w:rsid w:val="00AA585D"/>
    <w:rsid w:val="00AA7B7C"/>
    <w:rsid w:val="00AB1D7E"/>
    <w:rsid w:val="00AB2B32"/>
    <w:rsid w:val="00AB3172"/>
    <w:rsid w:val="00AB4F6B"/>
    <w:rsid w:val="00AB7348"/>
    <w:rsid w:val="00AC000B"/>
    <w:rsid w:val="00AC00CE"/>
    <w:rsid w:val="00AC0372"/>
    <w:rsid w:val="00AC10EE"/>
    <w:rsid w:val="00AC20C2"/>
    <w:rsid w:val="00AC22B8"/>
    <w:rsid w:val="00AC4485"/>
    <w:rsid w:val="00AD6065"/>
    <w:rsid w:val="00AE1E21"/>
    <w:rsid w:val="00AE4BF2"/>
    <w:rsid w:val="00AE6D8D"/>
    <w:rsid w:val="00AE792C"/>
    <w:rsid w:val="00AE79E8"/>
    <w:rsid w:val="00AF0CE3"/>
    <w:rsid w:val="00AF0F69"/>
    <w:rsid w:val="00AF21C2"/>
    <w:rsid w:val="00AF2D83"/>
    <w:rsid w:val="00AF584B"/>
    <w:rsid w:val="00AF584E"/>
    <w:rsid w:val="00AF6AE7"/>
    <w:rsid w:val="00B011D5"/>
    <w:rsid w:val="00B018AC"/>
    <w:rsid w:val="00B026C5"/>
    <w:rsid w:val="00B05104"/>
    <w:rsid w:val="00B116ED"/>
    <w:rsid w:val="00B13378"/>
    <w:rsid w:val="00B21C1B"/>
    <w:rsid w:val="00B26D62"/>
    <w:rsid w:val="00B330EA"/>
    <w:rsid w:val="00B3411D"/>
    <w:rsid w:val="00B34B03"/>
    <w:rsid w:val="00B373C7"/>
    <w:rsid w:val="00B4197D"/>
    <w:rsid w:val="00B427DE"/>
    <w:rsid w:val="00B43C29"/>
    <w:rsid w:val="00B44B0B"/>
    <w:rsid w:val="00B475EB"/>
    <w:rsid w:val="00B502F1"/>
    <w:rsid w:val="00B5163D"/>
    <w:rsid w:val="00B541C8"/>
    <w:rsid w:val="00B541FE"/>
    <w:rsid w:val="00B57201"/>
    <w:rsid w:val="00B6242F"/>
    <w:rsid w:val="00B62BB8"/>
    <w:rsid w:val="00B6430B"/>
    <w:rsid w:val="00B64655"/>
    <w:rsid w:val="00B666E3"/>
    <w:rsid w:val="00B66824"/>
    <w:rsid w:val="00B734AC"/>
    <w:rsid w:val="00B73553"/>
    <w:rsid w:val="00B743B9"/>
    <w:rsid w:val="00B802A0"/>
    <w:rsid w:val="00B8086A"/>
    <w:rsid w:val="00B80C3B"/>
    <w:rsid w:val="00B8180B"/>
    <w:rsid w:val="00B82DD3"/>
    <w:rsid w:val="00B84460"/>
    <w:rsid w:val="00B84988"/>
    <w:rsid w:val="00B85461"/>
    <w:rsid w:val="00B90E93"/>
    <w:rsid w:val="00B94AB0"/>
    <w:rsid w:val="00B95717"/>
    <w:rsid w:val="00BA3827"/>
    <w:rsid w:val="00BB13FF"/>
    <w:rsid w:val="00BB34BA"/>
    <w:rsid w:val="00BB770C"/>
    <w:rsid w:val="00BC1103"/>
    <w:rsid w:val="00BC323D"/>
    <w:rsid w:val="00BC43C7"/>
    <w:rsid w:val="00BC5CB4"/>
    <w:rsid w:val="00BC5DC5"/>
    <w:rsid w:val="00BC6D8C"/>
    <w:rsid w:val="00BD1E16"/>
    <w:rsid w:val="00BD5FB4"/>
    <w:rsid w:val="00BD612E"/>
    <w:rsid w:val="00BD7C08"/>
    <w:rsid w:val="00BE2126"/>
    <w:rsid w:val="00BE2916"/>
    <w:rsid w:val="00BE2F37"/>
    <w:rsid w:val="00BE3229"/>
    <w:rsid w:val="00BE5C0B"/>
    <w:rsid w:val="00BE5D2A"/>
    <w:rsid w:val="00BE6C85"/>
    <w:rsid w:val="00BE7B86"/>
    <w:rsid w:val="00BF207A"/>
    <w:rsid w:val="00BF2E14"/>
    <w:rsid w:val="00BF3C65"/>
    <w:rsid w:val="00BF5451"/>
    <w:rsid w:val="00BF66A6"/>
    <w:rsid w:val="00C00FF3"/>
    <w:rsid w:val="00C01B3A"/>
    <w:rsid w:val="00C05C94"/>
    <w:rsid w:val="00C05CAD"/>
    <w:rsid w:val="00C168DB"/>
    <w:rsid w:val="00C24DC3"/>
    <w:rsid w:val="00C274B6"/>
    <w:rsid w:val="00C30432"/>
    <w:rsid w:val="00C34639"/>
    <w:rsid w:val="00C411FF"/>
    <w:rsid w:val="00C44E61"/>
    <w:rsid w:val="00C45A27"/>
    <w:rsid w:val="00C5190B"/>
    <w:rsid w:val="00C555C6"/>
    <w:rsid w:val="00C56EC0"/>
    <w:rsid w:val="00C56FF6"/>
    <w:rsid w:val="00C661F4"/>
    <w:rsid w:val="00C669A2"/>
    <w:rsid w:val="00C66E67"/>
    <w:rsid w:val="00C67A68"/>
    <w:rsid w:val="00C705B6"/>
    <w:rsid w:val="00C70B11"/>
    <w:rsid w:val="00C72309"/>
    <w:rsid w:val="00C72515"/>
    <w:rsid w:val="00C72D56"/>
    <w:rsid w:val="00C73267"/>
    <w:rsid w:val="00C73DBB"/>
    <w:rsid w:val="00C748AD"/>
    <w:rsid w:val="00C7659F"/>
    <w:rsid w:val="00C76EFD"/>
    <w:rsid w:val="00C8316A"/>
    <w:rsid w:val="00C84ABB"/>
    <w:rsid w:val="00C91ACC"/>
    <w:rsid w:val="00C94963"/>
    <w:rsid w:val="00C96209"/>
    <w:rsid w:val="00C963C1"/>
    <w:rsid w:val="00CA0A1E"/>
    <w:rsid w:val="00CA0C79"/>
    <w:rsid w:val="00CA13D4"/>
    <w:rsid w:val="00CA394F"/>
    <w:rsid w:val="00CA4C90"/>
    <w:rsid w:val="00CA7E87"/>
    <w:rsid w:val="00CA7F2F"/>
    <w:rsid w:val="00CB2233"/>
    <w:rsid w:val="00CB4DF2"/>
    <w:rsid w:val="00CB5A0B"/>
    <w:rsid w:val="00CC01A4"/>
    <w:rsid w:val="00CC0C61"/>
    <w:rsid w:val="00CC45F5"/>
    <w:rsid w:val="00CC4DFA"/>
    <w:rsid w:val="00CC738E"/>
    <w:rsid w:val="00CD385C"/>
    <w:rsid w:val="00CD39BB"/>
    <w:rsid w:val="00CD77D5"/>
    <w:rsid w:val="00CD79D3"/>
    <w:rsid w:val="00CE66BD"/>
    <w:rsid w:val="00CE780F"/>
    <w:rsid w:val="00CF14B5"/>
    <w:rsid w:val="00CF158D"/>
    <w:rsid w:val="00CF1F7E"/>
    <w:rsid w:val="00CF3F29"/>
    <w:rsid w:val="00CF45E3"/>
    <w:rsid w:val="00CF46BD"/>
    <w:rsid w:val="00CF5DF8"/>
    <w:rsid w:val="00D02768"/>
    <w:rsid w:val="00D02E5E"/>
    <w:rsid w:val="00D0522D"/>
    <w:rsid w:val="00D06656"/>
    <w:rsid w:val="00D0691D"/>
    <w:rsid w:val="00D10436"/>
    <w:rsid w:val="00D10AAC"/>
    <w:rsid w:val="00D13596"/>
    <w:rsid w:val="00D1456F"/>
    <w:rsid w:val="00D15AC9"/>
    <w:rsid w:val="00D17C8B"/>
    <w:rsid w:val="00D211F2"/>
    <w:rsid w:val="00D221FD"/>
    <w:rsid w:val="00D24276"/>
    <w:rsid w:val="00D24931"/>
    <w:rsid w:val="00D254A6"/>
    <w:rsid w:val="00D275A4"/>
    <w:rsid w:val="00D341A6"/>
    <w:rsid w:val="00D34B86"/>
    <w:rsid w:val="00D3520D"/>
    <w:rsid w:val="00D36385"/>
    <w:rsid w:val="00D37663"/>
    <w:rsid w:val="00D40B3C"/>
    <w:rsid w:val="00D4137E"/>
    <w:rsid w:val="00D43451"/>
    <w:rsid w:val="00D44845"/>
    <w:rsid w:val="00D54269"/>
    <w:rsid w:val="00D56411"/>
    <w:rsid w:val="00D56414"/>
    <w:rsid w:val="00D565B2"/>
    <w:rsid w:val="00D5691A"/>
    <w:rsid w:val="00D60A5E"/>
    <w:rsid w:val="00D65294"/>
    <w:rsid w:val="00D67584"/>
    <w:rsid w:val="00D711BE"/>
    <w:rsid w:val="00D72EE2"/>
    <w:rsid w:val="00D72FB9"/>
    <w:rsid w:val="00D745A8"/>
    <w:rsid w:val="00D759FB"/>
    <w:rsid w:val="00D7752F"/>
    <w:rsid w:val="00D80CC4"/>
    <w:rsid w:val="00D81067"/>
    <w:rsid w:val="00D81692"/>
    <w:rsid w:val="00D819B9"/>
    <w:rsid w:val="00D82C46"/>
    <w:rsid w:val="00D84D83"/>
    <w:rsid w:val="00D86FF9"/>
    <w:rsid w:val="00D9073E"/>
    <w:rsid w:val="00D91793"/>
    <w:rsid w:val="00D94853"/>
    <w:rsid w:val="00D954B7"/>
    <w:rsid w:val="00D96BC5"/>
    <w:rsid w:val="00DA0978"/>
    <w:rsid w:val="00DA3ADB"/>
    <w:rsid w:val="00DA48E2"/>
    <w:rsid w:val="00DB0349"/>
    <w:rsid w:val="00DB1824"/>
    <w:rsid w:val="00DB301C"/>
    <w:rsid w:val="00DB4C0C"/>
    <w:rsid w:val="00DB6048"/>
    <w:rsid w:val="00DB6EFA"/>
    <w:rsid w:val="00DB6F6D"/>
    <w:rsid w:val="00DC0037"/>
    <w:rsid w:val="00DC0FF6"/>
    <w:rsid w:val="00DC2B1D"/>
    <w:rsid w:val="00DC3B3B"/>
    <w:rsid w:val="00DC4EE9"/>
    <w:rsid w:val="00DC5925"/>
    <w:rsid w:val="00DC6F8D"/>
    <w:rsid w:val="00DD0542"/>
    <w:rsid w:val="00DD17FC"/>
    <w:rsid w:val="00DD287D"/>
    <w:rsid w:val="00DD5A34"/>
    <w:rsid w:val="00DD7DF7"/>
    <w:rsid w:val="00DE016B"/>
    <w:rsid w:val="00DE57E9"/>
    <w:rsid w:val="00DE64D8"/>
    <w:rsid w:val="00DF3493"/>
    <w:rsid w:val="00DF4408"/>
    <w:rsid w:val="00DF47FB"/>
    <w:rsid w:val="00DF56CB"/>
    <w:rsid w:val="00DF618A"/>
    <w:rsid w:val="00DF6F53"/>
    <w:rsid w:val="00E00232"/>
    <w:rsid w:val="00E01603"/>
    <w:rsid w:val="00E061A1"/>
    <w:rsid w:val="00E06C9C"/>
    <w:rsid w:val="00E078D0"/>
    <w:rsid w:val="00E078D1"/>
    <w:rsid w:val="00E12E3D"/>
    <w:rsid w:val="00E145D4"/>
    <w:rsid w:val="00E149EF"/>
    <w:rsid w:val="00E16C1E"/>
    <w:rsid w:val="00E1728A"/>
    <w:rsid w:val="00E209C0"/>
    <w:rsid w:val="00E27142"/>
    <w:rsid w:val="00E27493"/>
    <w:rsid w:val="00E3238C"/>
    <w:rsid w:val="00E326AE"/>
    <w:rsid w:val="00E333CB"/>
    <w:rsid w:val="00E35A9B"/>
    <w:rsid w:val="00E36212"/>
    <w:rsid w:val="00E3734C"/>
    <w:rsid w:val="00E406D6"/>
    <w:rsid w:val="00E4371F"/>
    <w:rsid w:val="00E43BB4"/>
    <w:rsid w:val="00E45728"/>
    <w:rsid w:val="00E4765F"/>
    <w:rsid w:val="00E51190"/>
    <w:rsid w:val="00E554C4"/>
    <w:rsid w:val="00E55B8C"/>
    <w:rsid w:val="00E567E5"/>
    <w:rsid w:val="00E60A24"/>
    <w:rsid w:val="00E63B39"/>
    <w:rsid w:val="00E67097"/>
    <w:rsid w:val="00E70858"/>
    <w:rsid w:val="00E71097"/>
    <w:rsid w:val="00E7186B"/>
    <w:rsid w:val="00E728F3"/>
    <w:rsid w:val="00E76D74"/>
    <w:rsid w:val="00E775B2"/>
    <w:rsid w:val="00E80AB7"/>
    <w:rsid w:val="00E81FA6"/>
    <w:rsid w:val="00E823CE"/>
    <w:rsid w:val="00E83159"/>
    <w:rsid w:val="00E85273"/>
    <w:rsid w:val="00E866D0"/>
    <w:rsid w:val="00E86C48"/>
    <w:rsid w:val="00E873F2"/>
    <w:rsid w:val="00E877C3"/>
    <w:rsid w:val="00E90DEB"/>
    <w:rsid w:val="00E9142C"/>
    <w:rsid w:val="00E91807"/>
    <w:rsid w:val="00E92BBC"/>
    <w:rsid w:val="00E943FB"/>
    <w:rsid w:val="00E96287"/>
    <w:rsid w:val="00E96338"/>
    <w:rsid w:val="00E96432"/>
    <w:rsid w:val="00E96543"/>
    <w:rsid w:val="00E967D1"/>
    <w:rsid w:val="00E97EDE"/>
    <w:rsid w:val="00EA00AB"/>
    <w:rsid w:val="00EA0824"/>
    <w:rsid w:val="00EA11A2"/>
    <w:rsid w:val="00EA1637"/>
    <w:rsid w:val="00EA3738"/>
    <w:rsid w:val="00EA4051"/>
    <w:rsid w:val="00EA558B"/>
    <w:rsid w:val="00EA5F4C"/>
    <w:rsid w:val="00EA7550"/>
    <w:rsid w:val="00EB59BA"/>
    <w:rsid w:val="00EB68A0"/>
    <w:rsid w:val="00EC00AC"/>
    <w:rsid w:val="00EC045A"/>
    <w:rsid w:val="00EC6664"/>
    <w:rsid w:val="00EC723A"/>
    <w:rsid w:val="00ED1393"/>
    <w:rsid w:val="00ED232C"/>
    <w:rsid w:val="00ED3285"/>
    <w:rsid w:val="00ED37F7"/>
    <w:rsid w:val="00ED3C5F"/>
    <w:rsid w:val="00ED3DE6"/>
    <w:rsid w:val="00EE2AFE"/>
    <w:rsid w:val="00EE2B7F"/>
    <w:rsid w:val="00EE39DE"/>
    <w:rsid w:val="00EF100B"/>
    <w:rsid w:val="00EF2382"/>
    <w:rsid w:val="00EF3F96"/>
    <w:rsid w:val="00EF470D"/>
    <w:rsid w:val="00EF485E"/>
    <w:rsid w:val="00EF5635"/>
    <w:rsid w:val="00EF5B1E"/>
    <w:rsid w:val="00F0044E"/>
    <w:rsid w:val="00F0085B"/>
    <w:rsid w:val="00F01CEF"/>
    <w:rsid w:val="00F06892"/>
    <w:rsid w:val="00F06A65"/>
    <w:rsid w:val="00F06C25"/>
    <w:rsid w:val="00F11740"/>
    <w:rsid w:val="00F1465B"/>
    <w:rsid w:val="00F21DCB"/>
    <w:rsid w:val="00F25382"/>
    <w:rsid w:val="00F26B4E"/>
    <w:rsid w:val="00F31488"/>
    <w:rsid w:val="00F32107"/>
    <w:rsid w:val="00F337D3"/>
    <w:rsid w:val="00F340A4"/>
    <w:rsid w:val="00F40B04"/>
    <w:rsid w:val="00F441B0"/>
    <w:rsid w:val="00F44AFF"/>
    <w:rsid w:val="00F4610D"/>
    <w:rsid w:val="00F46465"/>
    <w:rsid w:val="00F51FCB"/>
    <w:rsid w:val="00F53611"/>
    <w:rsid w:val="00F53C4B"/>
    <w:rsid w:val="00F54297"/>
    <w:rsid w:val="00F553C0"/>
    <w:rsid w:val="00F602A7"/>
    <w:rsid w:val="00F6234F"/>
    <w:rsid w:val="00F638DD"/>
    <w:rsid w:val="00F65BB8"/>
    <w:rsid w:val="00F65C5A"/>
    <w:rsid w:val="00F665E2"/>
    <w:rsid w:val="00F67DA8"/>
    <w:rsid w:val="00F707B9"/>
    <w:rsid w:val="00F70C55"/>
    <w:rsid w:val="00F71549"/>
    <w:rsid w:val="00F71F38"/>
    <w:rsid w:val="00F72077"/>
    <w:rsid w:val="00F729B4"/>
    <w:rsid w:val="00F72E9F"/>
    <w:rsid w:val="00F771DE"/>
    <w:rsid w:val="00F80FE0"/>
    <w:rsid w:val="00F86588"/>
    <w:rsid w:val="00F866B7"/>
    <w:rsid w:val="00F86A05"/>
    <w:rsid w:val="00FA05E9"/>
    <w:rsid w:val="00FA2DC9"/>
    <w:rsid w:val="00FA35CB"/>
    <w:rsid w:val="00FA48F2"/>
    <w:rsid w:val="00FA5123"/>
    <w:rsid w:val="00FA53A5"/>
    <w:rsid w:val="00FA5641"/>
    <w:rsid w:val="00FA5703"/>
    <w:rsid w:val="00FA63FD"/>
    <w:rsid w:val="00FA67BF"/>
    <w:rsid w:val="00FB0DE0"/>
    <w:rsid w:val="00FB5F89"/>
    <w:rsid w:val="00FB6498"/>
    <w:rsid w:val="00FC1AB1"/>
    <w:rsid w:val="00FC208E"/>
    <w:rsid w:val="00FC5823"/>
    <w:rsid w:val="00FD02B5"/>
    <w:rsid w:val="00FD14F2"/>
    <w:rsid w:val="00FD17F5"/>
    <w:rsid w:val="00FD2C23"/>
    <w:rsid w:val="00FE08E0"/>
    <w:rsid w:val="00FE13D3"/>
    <w:rsid w:val="00FE6E9B"/>
    <w:rsid w:val="00FF14BD"/>
    <w:rsid w:val="00FF1D8F"/>
    <w:rsid w:val="00FF232F"/>
    <w:rsid w:val="00FF24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38034"/>
  <w15:docId w15:val="{2634CF90-8CC1-4D66-86B1-9F32B415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011D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4A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F66A6"/>
    <w:pPr>
      <w:keepNext/>
      <w:keepLines/>
      <w:numPr>
        <w:ilvl w:val="2"/>
        <w:numId w:val="1"/>
      </w:numPr>
      <w:spacing w:before="40" w:after="0"/>
      <w:ind w:left="947"/>
      <w:outlineLvl w:val="2"/>
    </w:pPr>
    <w:rPr>
      <w:rFonts w:asciiTheme="majorHAnsi" w:eastAsiaTheme="majorEastAsia" w:hAnsiTheme="majorHAnsi" w:cs="Arial"/>
      <w:color w:val="1F4D78" w:themeColor="accent1" w:themeShade="7F"/>
      <w:sz w:val="24"/>
      <w:szCs w:val="24"/>
    </w:rPr>
  </w:style>
  <w:style w:type="paragraph" w:styleId="Heading4">
    <w:name w:val="heading 4"/>
    <w:basedOn w:val="Normal"/>
    <w:next w:val="Normal"/>
    <w:link w:val="Heading4Char"/>
    <w:uiPriority w:val="9"/>
    <w:unhideWhenUsed/>
    <w:qFormat/>
    <w:rsid w:val="00A50C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0C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0C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0C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0C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0C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1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B24E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44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4176B"/>
    <w:pPr>
      <w:ind w:left="720"/>
      <w:contextualSpacing/>
    </w:pPr>
  </w:style>
  <w:style w:type="character" w:customStyle="1" w:styleId="Heading3Char">
    <w:name w:val="Heading 3 Char"/>
    <w:basedOn w:val="DefaultParagraphFont"/>
    <w:link w:val="Heading3"/>
    <w:uiPriority w:val="9"/>
    <w:rsid w:val="00BF66A6"/>
    <w:rPr>
      <w:rFonts w:asciiTheme="majorHAnsi" w:eastAsiaTheme="majorEastAsia" w:hAnsiTheme="majorHAnsi" w:cs="Arial"/>
      <w:color w:val="1F4D78" w:themeColor="accent1" w:themeShade="7F"/>
      <w:sz w:val="24"/>
      <w:szCs w:val="24"/>
    </w:rPr>
  </w:style>
  <w:style w:type="character" w:customStyle="1" w:styleId="Heading4Char">
    <w:name w:val="Heading 4 Char"/>
    <w:basedOn w:val="DefaultParagraphFont"/>
    <w:link w:val="Heading4"/>
    <w:uiPriority w:val="9"/>
    <w:rsid w:val="00A50C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0C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0C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0C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0C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0C5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5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1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C7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0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867"/>
  </w:style>
  <w:style w:type="paragraph" w:styleId="Footer">
    <w:name w:val="footer"/>
    <w:basedOn w:val="Normal"/>
    <w:link w:val="FooterChar"/>
    <w:uiPriority w:val="99"/>
    <w:unhideWhenUsed/>
    <w:rsid w:val="00190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867"/>
  </w:style>
  <w:style w:type="paragraph" w:customStyle="1" w:styleId="m-1803735579222756070m-1103528245552945468gmail-p1">
    <w:name w:val="m_-1803735579222756070m_-1103528245552945468gmail-p1"/>
    <w:basedOn w:val="Normal"/>
    <w:rsid w:val="007E07A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803735579222756070gmail-m-1103528245552945468gmail-p1">
    <w:name w:val="m_-1803735579222756070gmail-m_-1103528245552945468gmail-p1"/>
    <w:basedOn w:val="Normal"/>
    <w:rsid w:val="007E07A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803735579222756070m-1103528245552945468gmail-p2">
    <w:name w:val="m_-1803735579222756070m_-1103528245552945468gmail-p2"/>
    <w:basedOn w:val="Normal"/>
    <w:rsid w:val="007E07A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803735579222756070m-1103528245552945468gmail-apple-converted-space">
    <w:name w:val="m_-1803735579222756070m_-1103528245552945468gmail-apple-converted-space"/>
    <w:basedOn w:val="DefaultParagraphFont"/>
    <w:rsid w:val="007E07A6"/>
  </w:style>
  <w:style w:type="table" w:customStyle="1" w:styleId="GridTable4-Accent11">
    <w:name w:val="Grid Table 4 - Accent 11"/>
    <w:basedOn w:val="TableNormal"/>
    <w:uiPriority w:val="49"/>
    <w:rsid w:val="008153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8153B5"/>
    <w:pPr>
      <w:numPr>
        <w:numId w:val="0"/>
      </w:numPr>
      <w:outlineLvl w:val="9"/>
    </w:pPr>
    <w:rPr>
      <w:rtl/>
      <w:cs/>
    </w:rPr>
  </w:style>
  <w:style w:type="paragraph" w:styleId="TOC1">
    <w:name w:val="toc 1"/>
    <w:basedOn w:val="Normal"/>
    <w:next w:val="Normal"/>
    <w:autoRedefine/>
    <w:uiPriority w:val="39"/>
    <w:unhideWhenUsed/>
    <w:rsid w:val="008153B5"/>
    <w:pPr>
      <w:spacing w:after="100"/>
    </w:pPr>
  </w:style>
  <w:style w:type="paragraph" w:styleId="TOC2">
    <w:name w:val="toc 2"/>
    <w:basedOn w:val="Normal"/>
    <w:next w:val="Normal"/>
    <w:autoRedefine/>
    <w:uiPriority w:val="39"/>
    <w:unhideWhenUsed/>
    <w:rsid w:val="008153B5"/>
    <w:pPr>
      <w:spacing w:after="100"/>
      <w:ind w:left="220"/>
    </w:pPr>
  </w:style>
  <w:style w:type="paragraph" w:styleId="TOC3">
    <w:name w:val="toc 3"/>
    <w:basedOn w:val="Normal"/>
    <w:next w:val="Normal"/>
    <w:autoRedefine/>
    <w:uiPriority w:val="39"/>
    <w:unhideWhenUsed/>
    <w:rsid w:val="008153B5"/>
    <w:pPr>
      <w:spacing w:after="100"/>
      <w:ind w:left="440"/>
    </w:pPr>
  </w:style>
  <w:style w:type="character" w:styleId="Hyperlink">
    <w:name w:val="Hyperlink"/>
    <w:basedOn w:val="DefaultParagraphFont"/>
    <w:uiPriority w:val="99"/>
    <w:unhideWhenUsed/>
    <w:rsid w:val="008153B5"/>
    <w:rPr>
      <w:color w:val="0563C1" w:themeColor="hyperlink"/>
      <w:u w:val="single"/>
    </w:rPr>
  </w:style>
  <w:style w:type="character" w:styleId="CommentReference">
    <w:name w:val="annotation reference"/>
    <w:basedOn w:val="DefaultParagraphFont"/>
    <w:uiPriority w:val="99"/>
    <w:semiHidden/>
    <w:unhideWhenUsed/>
    <w:rsid w:val="00701B65"/>
    <w:rPr>
      <w:sz w:val="16"/>
      <w:szCs w:val="16"/>
    </w:rPr>
  </w:style>
  <w:style w:type="paragraph" w:styleId="CommentText">
    <w:name w:val="annotation text"/>
    <w:basedOn w:val="Normal"/>
    <w:link w:val="CommentTextChar"/>
    <w:uiPriority w:val="99"/>
    <w:semiHidden/>
    <w:unhideWhenUsed/>
    <w:rsid w:val="00701B65"/>
    <w:pPr>
      <w:spacing w:line="240" w:lineRule="auto"/>
    </w:pPr>
    <w:rPr>
      <w:sz w:val="20"/>
      <w:szCs w:val="20"/>
    </w:rPr>
  </w:style>
  <w:style w:type="character" w:customStyle="1" w:styleId="CommentTextChar">
    <w:name w:val="Comment Text Char"/>
    <w:basedOn w:val="DefaultParagraphFont"/>
    <w:link w:val="CommentText"/>
    <w:uiPriority w:val="99"/>
    <w:semiHidden/>
    <w:rsid w:val="00701B65"/>
    <w:rPr>
      <w:sz w:val="20"/>
      <w:szCs w:val="20"/>
    </w:rPr>
  </w:style>
  <w:style w:type="paragraph" w:styleId="CommentSubject">
    <w:name w:val="annotation subject"/>
    <w:basedOn w:val="CommentText"/>
    <w:next w:val="CommentText"/>
    <w:link w:val="CommentSubjectChar"/>
    <w:uiPriority w:val="99"/>
    <w:semiHidden/>
    <w:unhideWhenUsed/>
    <w:rsid w:val="00701B65"/>
    <w:rPr>
      <w:b/>
      <w:bCs/>
    </w:rPr>
  </w:style>
  <w:style w:type="character" w:customStyle="1" w:styleId="CommentSubjectChar">
    <w:name w:val="Comment Subject Char"/>
    <w:basedOn w:val="CommentTextChar"/>
    <w:link w:val="CommentSubject"/>
    <w:uiPriority w:val="99"/>
    <w:semiHidden/>
    <w:rsid w:val="00701B65"/>
    <w:rPr>
      <w:b/>
      <w:bCs/>
      <w:sz w:val="20"/>
      <w:szCs w:val="20"/>
    </w:rPr>
  </w:style>
  <w:style w:type="paragraph" w:styleId="BalloonText">
    <w:name w:val="Balloon Text"/>
    <w:basedOn w:val="Normal"/>
    <w:link w:val="BalloonTextChar"/>
    <w:uiPriority w:val="99"/>
    <w:semiHidden/>
    <w:unhideWhenUsed/>
    <w:rsid w:val="00701B65"/>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01B65"/>
    <w:rPr>
      <w:rFonts w:ascii="Tahoma" w:hAnsi="Tahoma" w:cs="Tahoma"/>
      <w:sz w:val="18"/>
      <w:szCs w:val="18"/>
    </w:rPr>
  </w:style>
  <w:style w:type="paragraph" w:styleId="Revision">
    <w:name w:val="Revision"/>
    <w:hidden/>
    <w:uiPriority w:val="99"/>
    <w:semiHidden/>
    <w:rsid w:val="00C72309"/>
    <w:pPr>
      <w:spacing w:after="0" w:line="240" w:lineRule="auto"/>
    </w:pPr>
  </w:style>
  <w:style w:type="character" w:styleId="FollowedHyperlink">
    <w:name w:val="FollowedHyperlink"/>
    <w:basedOn w:val="DefaultParagraphFont"/>
    <w:uiPriority w:val="99"/>
    <w:semiHidden/>
    <w:unhideWhenUsed/>
    <w:rsid w:val="0067798E"/>
    <w:rPr>
      <w:color w:val="954F72" w:themeColor="followedHyperlink"/>
      <w:u w:val="single"/>
    </w:rPr>
  </w:style>
  <w:style w:type="table" w:customStyle="1" w:styleId="41">
    <w:name w:val="טבלת רשת 41"/>
    <w:basedOn w:val="TableNormal"/>
    <w:uiPriority w:val="49"/>
    <w:rsid w:val="00937D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טבלת רשת 4 - הדגשה 51"/>
    <w:basedOn w:val="TableNormal"/>
    <w:uiPriority w:val="49"/>
    <w:rsid w:val="00937DC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3832">
      <w:bodyDiv w:val="1"/>
      <w:marLeft w:val="0"/>
      <w:marRight w:val="0"/>
      <w:marTop w:val="0"/>
      <w:marBottom w:val="0"/>
      <w:divBdr>
        <w:top w:val="none" w:sz="0" w:space="0" w:color="auto"/>
        <w:left w:val="none" w:sz="0" w:space="0" w:color="auto"/>
        <w:bottom w:val="none" w:sz="0" w:space="0" w:color="auto"/>
        <w:right w:val="none" w:sz="0" w:space="0" w:color="auto"/>
      </w:divBdr>
    </w:div>
    <w:div w:id="102308987">
      <w:bodyDiv w:val="1"/>
      <w:marLeft w:val="0"/>
      <w:marRight w:val="0"/>
      <w:marTop w:val="0"/>
      <w:marBottom w:val="0"/>
      <w:divBdr>
        <w:top w:val="none" w:sz="0" w:space="0" w:color="auto"/>
        <w:left w:val="none" w:sz="0" w:space="0" w:color="auto"/>
        <w:bottom w:val="none" w:sz="0" w:space="0" w:color="auto"/>
        <w:right w:val="none" w:sz="0" w:space="0" w:color="auto"/>
      </w:divBdr>
      <w:divsChild>
        <w:div w:id="986663930">
          <w:blockQuote w:val="1"/>
          <w:marLeft w:val="96"/>
          <w:marRight w:val="96"/>
          <w:marTop w:val="0"/>
          <w:marBottom w:val="0"/>
          <w:divBdr>
            <w:top w:val="none" w:sz="0" w:space="0" w:color="auto"/>
            <w:left w:val="single" w:sz="6" w:space="6" w:color="CCCCCC"/>
            <w:bottom w:val="none" w:sz="0" w:space="0" w:color="auto"/>
            <w:right w:val="single" w:sz="6" w:space="6" w:color="CCCCCC"/>
          </w:divBdr>
        </w:div>
        <w:div w:id="1306617678">
          <w:marLeft w:val="0"/>
          <w:marRight w:val="0"/>
          <w:marTop w:val="0"/>
          <w:marBottom w:val="0"/>
          <w:divBdr>
            <w:top w:val="none" w:sz="0" w:space="0" w:color="auto"/>
            <w:left w:val="none" w:sz="0" w:space="0" w:color="auto"/>
            <w:bottom w:val="none" w:sz="0" w:space="0" w:color="auto"/>
            <w:right w:val="none" w:sz="0" w:space="0" w:color="auto"/>
          </w:divBdr>
        </w:div>
        <w:div w:id="904295466">
          <w:marLeft w:val="0"/>
          <w:marRight w:val="0"/>
          <w:marTop w:val="0"/>
          <w:marBottom w:val="0"/>
          <w:divBdr>
            <w:top w:val="none" w:sz="0" w:space="0" w:color="auto"/>
            <w:left w:val="none" w:sz="0" w:space="0" w:color="auto"/>
            <w:bottom w:val="none" w:sz="0" w:space="0" w:color="auto"/>
            <w:right w:val="none" w:sz="0" w:space="0" w:color="auto"/>
          </w:divBdr>
        </w:div>
        <w:div w:id="267785262">
          <w:blockQuote w:val="1"/>
          <w:marLeft w:val="96"/>
          <w:marRight w:val="96"/>
          <w:marTop w:val="0"/>
          <w:marBottom w:val="0"/>
          <w:divBdr>
            <w:top w:val="none" w:sz="0" w:space="0" w:color="auto"/>
            <w:left w:val="single" w:sz="6" w:space="6" w:color="CCCCCC"/>
            <w:bottom w:val="none" w:sz="0" w:space="0" w:color="auto"/>
            <w:right w:val="single" w:sz="6" w:space="6" w:color="CCCCCC"/>
          </w:divBdr>
        </w:div>
        <w:div w:id="663240527">
          <w:marLeft w:val="0"/>
          <w:marRight w:val="0"/>
          <w:marTop w:val="0"/>
          <w:marBottom w:val="0"/>
          <w:divBdr>
            <w:top w:val="none" w:sz="0" w:space="0" w:color="auto"/>
            <w:left w:val="none" w:sz="0" w:space="0" w:color="auto"/>
            <w:bottom w:val="none" w:sz="0" w:space="0" w:color="auto"/>
            <w:right w:val="none" w:sz="0" w:space="0" w:color="auto"/>
          </w:divBdr>
        </w:div>
        <w:div w:id="2026975477">
          <w:blockQuote w:val="1"/>
          <w:marLeft w:val="96"/>
          <w:marRight w:val="96"/>
          <w:marTop w:val="0"/>
          <w:marBottom w:val="0"/>
          <w:divBdr>
            <w:top w:val="none" w:sz="0" w:space="0" w:color="auto"/>
            <w:left w:val="single" w:sz="6" w:space="6" w:color="CCCCCC"/>
            <w:bottom w:val="none" w:sz="0" w:space="0" w:color="auto"/>
            <w:right w:val="single" w:sz="6" w:space="6" w:color="CCCCCC"/>
          </w:divBdr>
        </w:div>
        <w:div w:id="1011252507">
          <w:marLeft w:val="0"/>
          <w:marRight w:val="0"/>
          <w:marTop w:val="0"/>
          <w:marBottom w:val="0"/>
          <w:divBdr>
            <w:top w:val="none" w:sz="0" w:space="0" w:color="auto"/>
            <w:left w:val="none" w:sz="0" w:space="0" w:color="auto"/>
            <w:bottom w:val="none" w:sz="0" w:space="0" w:color="auto"/>
            <w:right w:val="none" w:sz="0" w:space="0" w:color="auto"/>
          </w:divBdr>
        </w:div>
        <w:div w:id="1394305927">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385837390">
              <w:marLeft w:val="0"/>
              <w:marRight w:val="0"/>
              <w:marTop w:val="0"/>
              <w:marBottom w:val="0"/>
              <w:divBdr>
                <w:top w:val="none" w:sz="0" w:space="0" w:color="auto"/>
                <w:left w:val="none" w:sz="0" w:space="0" w:color="auto"/>
                <w:bottom w:val="none" w:sz="0" w:space="0" w:color="auto"/>
                <w:right w:val="none" w:sz="0" w:space="0" w:color="auto"/>
              </w:divBdr>
            </w:div>
          </w:divsChild>
        </w:div>
        <w:div w:id="855341852">
          <w:marLeft w:val="0"/>
          <w:marRight w:val="0"/>
          <w:marTop w:val="0"/>
          <w:marBottom w:val="0"/>
          <w:divBdr>
            <w:top w:val="none" w:sz="0" w:space="0" w:color="auto"/>
            <w:left w:val="none" w:sz="0" w:space="0" w:color="auto"/>
            <w:bottom w:val="none" w:sz="0" w:space="0" w:color="auto"/>
            <w:right w:val="none" w:sz="0" w:space="0" w:color="auto"/>
          </w:divBdr>
        </w:div>
      </w:divsChild>
    </w:div>
    <w:div w:id="210848829">
      <w:bodyDiv w:val="1"/>
      <w:marLeft w:val="0"/>
      <w:marRight w:val="0"/>
      <w:marTop w:val="0"/>
      <w:marBottom w:val="0"/>
      <w:divBdr>
        <w:top w:val="none" w:sz="0" w:space="0" w:color="auto"/>
        <w:left w:val="none" w:sz="0" w:space="0" w:color="auto"/>
        <w:bottom w:val="none" w:sz="0" w:space="0" w:color="auto"/>
        <w:right w:val="none" w:sz="0" w:space="0" w:color="auto"/>
      </w:divBdr>
    </w:div>
    <w:div w:id="528185021">
      <w:bodyDiv w:val="1"/>
      <w:marLeft w:val="0"/>
      <w:marRight w:val="0"/>
      <w:marTop w:val="0"/>
      <w:marBottom w:val="0"/>
      <w:divBdr>
        <w:top w:val="none" w:sz="0" w:space="0" w:color="auto"/>
        <w:left w:val="none" w:sz="0" w:space="0" w:color="auto"/>
        <w:bottom w:val="none" w:sz="0" w:space="0" w:color="auto"/>
        <w:right w:val="none" w:sz="0" w:space="0" w:color="auto"/>
      </w:divBdr>
      <w:divsChild>
        <w:div w:id="1574779807">
          <w:marLeft w:val="0"/>
          <w:marRight w:val="0"/>
          <w:marTop w:val="0"/>
          <w:marBottom w:val="0"/>
          <w:divBdr>
            <w:top w:val="none" w:sz="0" w:space="0" w:color="auto"/>
            <w:left w:val="none" w:sz="0" w:space="0" w:color="auto"/>
            <w:bottom w:val="none" w:sz="0" w:space="0" w:color="auto"/>
            <w:right w:val="none" w:sz="0" w:space="0" w:color="auto"/>
          </w:divBdr>
        </w:div>
        <w:div w:id="1863283983">
          <w:marLeft w:val="0"/>
          <w:marRight w:val="0"/>
          <w:marTop w:val="0"/>
          <w:marBottom w:val="0"/>
          <w:divBdr>
            <w:top w:val="none" w:sz="0" w:space="0" w:color="auto"/>
            <w:left w:val="none" w:sz="0" w:space="0" w:color="auto"/>
            <w:bottom w:val="none" w:sz="0" w:space="0" w:color="auto"/>
            <w:right w:val="none" w:sz="0" w:space="0" w:color="auto"/>
          </w:divBdr>
        </w:div>
        <w:div w:id="1856192809">
          <w:marLeft w:val="0"/>
          <w:marRight w:val="0"/>
          <w:marTop w:val="0"/>
          <w:marBottom w:val="0"/>
          <w:divBdr>
            <w:top w:val="none" w:sz="0" w:space="0" w:color="auto"/>
            <w:left w:val="none" w:sz="0" w:space="0" w:color="auto"/>
            <w:bottom w:val="none" w:sz="0" w:space="0" w:color="auto"/>
            <w:right w:val="none" w:sz="0" w:space="0" w:color="auto"/>
          </w:divBdr>
        </w:div>
        <w:div w:id="1528718199">
          <w:marLeft w:val="0"/>
          <w:marRight w:val="0"/>
          <w:marTop w:val="0"/>
          <w:marBottom w:val="0"/>
          <w:divBdr>
            <w:top w:val="none" w:sz="0" w:space="0" w:color="auto"/>
            <w:left w:val="none" w:sz="0" w:space="0" w:color="auto"/>
            <w:bottom w:val="none" w:sz="0" w:space="0" w:color="auto"/>
            <w:right w:val="none" w:sz="0" w:space="0" w:color="auto"/>
          </w:divBdr>
        </w:div>
        <w:div w:id="65345532">
          <w:marLeft w:val="0"/>
          <w:marRight w:val="0"/>
          <w:marTop w:val="0"/>
          <w:marBottom w:val="0"/>
          <w:divBdr>
            <w:top w:val="none" w:sz="0" w:space="0" w:color="auto"/>
            <w:left w:val="none" w:sz="0" w:space="0" w:color="auto"/>
            <w:bottom w:val="none" w:sz="0" w:space="0" w:color="auto"/>
            <w:right w:val="none" w:sz="0" w:space="0" w:color="auto"/>
          </w:divBdr>
        </w:div>
        <w:div w:id="653531150">
          <w:marLeft w:val="0"/>
          <w:marRight w:val="0"/>
          <w:marTop w:val="0"/>
          <w:marBottom w:val="0"/>
          <w:divBdr>
            <w:top w:val="none" w:sz="0" w:space="0" w:color="auto"/>
            <w:left w:val="none" w:sz="0" w:space="0" w:color="auto"/>
            <w:bottom w:val="none" w:sz="0" w:space="0" w:color="auto"/>
            <w:right w:val="none" w:sz="0" w:space="0" w:color="auto"/>
          </w:divBdr>
        </w:div>
        <w:div w:id="1764229168">
          <w:marLeft w:val="0"/>
          <w:marRight w:val="0"/>
          <w:marTop w:val="0"/>
          <w:marBottom w:val="0"/>
          <w:divBdr>
            <w:top w:val="none" w:sz="0" w:space="0" w:color="auto"/>
            <w:left w:val="none" w:sz="0" w:space="0" w:color="auto"/>
            <w:bottom w:val="none" w:sz="0" w:space="0" w:color="auto"/>
            <w:right w:val="none" w:sz="0" w:space="0" w:color="auto"/>
          </w:divBdr>
        </w:div>
        <w:div w:id="1183931688">
          <w:marLeft w:val="0"/>
          <w:marRight w:val="0"/>
          <w:marTop w:val="0"/>
          <w:marBottom w:val="0"/>
          <w:divBdr>
            <w:top w:val="none" w:sz="0" w:space="0" w:color="auto"/>
            <w:left w:val="none" w:sz="0" w:space="0" w:color="auto"/>
            <w:bottom w:val="none" w:sz="0" w:space="0" w:color="auto"/>
            <w:right w:val="none" w:sz="0" w:space="0" w:color="auto"/>
          </w:divBdr>
        </w:div>
        <w:div w:id="1703894450">
          <w:marLeft w:val="0"/>
          <w:marRight w:val="0"/>
          <w:marTop w:val="0"/>
          <w:marBottom w:val="0"/>
          <w:divBdr>
            <w:top w:val="none" w:sz="0" w:space="0" w:color="auto"/>
            <w:left w:val="none" w:sz="0" w:space="0" w:color="auto"/>
            <w:bottom w:val="none" w:sz="0" w:space="0" w:color="auto"/>
            <w:right w:val="none" w:sz="0" w:space="0" w:color="auto"/>
          </w:divBdr>
        </w:div>
        <w:div w:id="633369646">
          <w:marLeft w:val="0"/>
          <w:marRight w:val="0"/>
          <w:marTop w:val="0"/>
          <w:marBottom w:val="0"/>
          <w:divBdr>
            <w:top w:val="none" w:sz="0" w:space="0" w:color="auto"/>
            <w:left w:val="none" w:sz="0" w:space="0" w:color="auto"/>
            <w:bottom w:val="none" w:sz="0" w:space="0" w:color="auto"/>
            <w:right w:val="none" w:sz="0" w:space="0" w:color="auto"/>
          </w:divBdr>
        </w:div>
        <w:div w:id="652299130">
          <w:marLeft w:val="0"/>
          <w:marRight w:val="0"/>
          <w:marTop w:val="0"/>
          <w:marBottom w:val="0"/>
          <w:divBdr>
            <w:top w:val="none" w:sz="0" w:space="0" w:color="auto"/>
            <w:left w:val="none" w:sz="0" w:space="0" w:color="auto"/>
            <w:bottom w:val="none" w:sz="0" w:space="0" w:color="auto"/>
            <w:right w:val="none" w:sz="0" w:space="0" w:color="auto"/>
          </w:divBdr>
        </w:div>
        <w:div w:id="318191444">
          <w:marLeft w:val="0"/>
          <w:marRight w:val="0"/>
          <w:marTop w:val="0"/>
          <w:marBottom w:val="0"/>
          <w:divBdr>
            <w:top w:val="none" w:sz="0" w:space="0" w:color="auto"/>
            <w:left w:val="none" w:sz="0" w:space="0" w:color="auto"/>
            <w:bottom w:val="none" w:sz="0" w:space="0" w:color="auto"/>
            <w:right w:val="none" w:sz="0" w:space="0" w:color="auto"/>
          </w:divBdr>
        </w:div>
      </w:divsChild>
    </w:div>
    <w:div w:id="601687010">
      <w:bodyDiv w:val="1"/>
      <w:marLeft w:val="0"/>
      <w:marRight w:val="0"/>
      <w:marTop w:val="0"/>
      <w:marBottom w:val="0"/>
      <w:divBdr>
        <w:top w:val="none" w:sz="0" w:space="0" w:color="auto"/>
        <w:left w:val="none" w:sz="0" w:space="0" w:color="auto"/>
        <w:bottom w:val="none" w:sz="0" w:space="0" w:color="auto"/>
        <w:right w:val="none" w:sz="0" w:space="0" w:color="auto"/>
      </w:divBdr>
    </w:div>
    <w:div w:id="965038769">
      <w:bodyDiv w:val="1"/>
      <w:marLeft w:val="0"/>
      <w:marRight w:val="0"/>
      <w:marTop w:val="0"/>
      <w:marBottom w:val="0"/>
      <w:divBdr>
        <w:top w:val="none" w:sz="0" w:space="0" w:color="auto"/>
        <w:left w:val="none" w:sz="0" w:space="0" w:color="auto"/>
        <w:bottom w:val="none" w:sz="0" w:space="0" w:color="auto"/>
        <w:right w:val="none" w:sz="0" w:space="0" w:color="auto"/>
      </w:divBdr>
    </w:div>
    <w:div w:id="973097364">
      <w:bodyDiv w:val="1"/>
      <w:marLeft w:val="0"/>
      <w:marRight w:val="0"/>
      <w:marTop w:val="0"/>
      <w:marBottom w:val="0"/>
      <w:divBdr>
        <w:top w:val="none" w:sz="0" w:space="0" w:color="auto"/>
        <w:left w:val="none" w:sz="0" w:space="0" w:color="auto"/>
        <w:bottom w:val="none" w:sz="0" w:space="0" w:color="auto"/>
        <w:right w:val="none" w:sz="0" w:space="0" w:color="auto"/>
      </w:divBdr>
    </w:div>
    <w:div w:id="1118722682">
      <w:bodyDiv w:val="1"/>
      <w:marLeft w:val="0"/>
      <w:marRight w:val="0"/>
      <w:marTop w:val="0"/>
      <w:marBottom w:val="0"/>
      <w:divBdr>
        <w:top w:val="none" w:sz="0" w:space="0" w:color="auto"/>
        <w:left w:val="none" w:sz="0" w:space="0" w:color="auto"/>
        <w:bottom w:val="none" w:sz="0" w:space="0" w:color="auto"/>
        <w:right w:val="none" w:sz="0" w:space="0" w:color="auto"/>
      </w:divBdr>
    </w:div>
    <w:div w:id="1418988227">
      <w:bodyDiv w:val="1"/>
      <w:marLeft w:val="0"/>
      <w:marRight w:val="0"/>
      <w:marTop w:val="0"/>
      <w:marBottom w:val="0"/>
      <w:divBdr>
        <w:top w:val="none" w:sz="0" w:space="0" w:color="auto"/>
        <w:left w:val="none" w:sz="0" w:space="0" w:color="auto"/>
        <w:bottom w:val="none" w:sz="0" w:space="0" w:color="auto"/>
        <w:right w:val="none" w:sz="0" w:space="0" w:color="auto"/>
      </w:divBdr>
    </w:div>
    <w:div w:id="1451973696">
      <w:bodyDiv w:val="1"/>
      <w:marLeft w:val="0"/>
      <w:marRight w:val="0"/>
      <w:marTop w:val="0"/>
      <w:marBottom w:val="0"/>
      <w:divBdr>
        <w:top w:val="none" w:sz="0" w:space="0" w:color="auto"/>
        <w:left w:val="none" w:sz="0" w:space="0" w:color="auto"/>
        <w:bottom w:val="none" w:sz="0" w:space="0" w:color="auto"/>
        <w:right w:val="none" w:sz="0" w:space="0" w:color="auto"/>
      </w:divBdr>
    </w:div>
    <w:div w:id="1491602342">
      <w:bodyDiv w:val="1"/>
      <w:marLeft w:val="0"/>
      <w:marRight w:val="0"/>
      <w:marTop w:val="0"/>
      <w:marBottom w:val="0"/>
      <w:divBdr>
        <w:top w:val="none" w:sz="0" w:space="0" w:color="auto"/>
        <w:left w:val="none" w:sz="0" w:space="0" w:color="auto"/>
        <w:bottom w:val="none" w:sz="0" w:space="0" w:color="auto"/>
        <w:right w:val="none" w:sz="0" w:space="0" w:color="auto"/>
      </w:divBdr>
      <w:divsChild>
        <w:div w:id="97259017">
          <w:marLeft w:val="0"/>
          <w:marRight w:val="0"/>
          <w:marTop w:val="0"/>
          <w:marBottom w:val="0"/>
          <w:divBdr>
            <w:top w:val="none" w:sz="0" w:space="0" w:color="auto"/>
            <w:left w:val="none" w:sz="0" w:space="0" w:color="auto"/>
            <w:bottom w:val="none" w:sz="0" w:space="0" w:color="auto"/>
            <w:right w:val="none" w:sz="0" w:space="0" w:color="auto"/>
          </w:divBdr>
        </w:div>
        <w:div w:id="2018186713">
          <w:marLeft w:val="0"/>
          <w:marRight w:val="0"/>
          <w:marTop w:val="0"/>
          <w:marBottom w:val="0"/>
          <w:divBdr>
            <w:top w:val="none" w:sz="0" w:space="0" w:color="auto"/>
            <w:left w:val="none" w:sz="0" w:space="0" w:color="auto"/>
            <w:bottom w:val="none" w:sz="0" w:space="0" w:color="auto"/>
            <w:right w:val="none" w:sz="0" w:space="0" w:color="auto"/>
          </w:divBdr>
        </w:div>
        <w:div w:id="1099300911">
          <w:marLeft w:val="0"/>
          <w:marRight w:val="0"/>
          <w:marTop w:val="0"/>
          <w:marBottom w:val="0"/>
          <w:divBdr>
            <w:top w:val="none" w:sz="0" w:space="0" w:color="auto"/>
            <w:left w:val="none" w:sz="0" w:space="0" w:color="auto"/>
            <w:bottom w:val="none" w:sz="0" w:space="0" w:color="auto"/>
            <w:right w:val="none" w:sz="0" w:space="0" w:color="auto"/>
          </w:divBdr>
        </w:div>
        <w:div w:id="308020280">
          <w:marLeft w:val="0"/>
          <w:marRight w:val="0"/>
          <w:marTop w:val="0"/>
          <w:marBottom w:val="0"/>
          <w:divBdr>
            <w:top w:val="none" w:sz="0" w:space="0" w:color="auto"/>
            <w:left w:val="none" w:sz="0" w:space="0" w:color="auto"/>
            <w:bottom w:val="none" w:sz="0" w:space="0" w:color="auto"/>
            <w:right w:val="none" w:sz="0" w:space="0" w:color="auto"/>
          </w:divBdr>
        </w:div>
        <w:div w:id="1402365718">
          <w:marLeft w:val="0"/>
          <w:marRight w:val="0"/>
          <w:marTop w:val="0"/>
          <w:marBottom w:val="0"/>
          <w:divBdr>
            <w:top w:val="none" w:sz="0" w:space="0" w:color="auto"/>
            <w:left w:val="none" w:sz="0" w:space="0" w:color="auto"/>
            <w:bottom w:val="none" w:sz="0" w:space="0" w:color="auto"/>
            <w:right w:val="none" w:sz="0" w:space="0" w:color="auto"/>
          </w:divBdr>
        </w:div>
        <w:div w:id="1704554810">
          <w:marLeft w:val="0"/>
          <w:marRight w:val="0"/>
          <w:marTop w:val="0"/>
          <w:marBottom w:val="0"/>
          <w:divBdr>
            <w:top w:val="none" w:sz="0" w:space="0" w:color="auto"/>
            <w:left w:val="none" w:sz="0" w:space="0" w:color="auto"/>
            <w:bottom w:val="none" w:sz="0" w:space="0" w:color="auto"/>
            <w:right w:val="none" w:sz="0" w:space="0" w:color="auto"/>
          </w:divBdr>
        </w:div>
        <w:div w:id="1835610566">
          <w:marLeft w:val="0"/>
          <w:marRight w:val="0"/>
          <w:marTop w:val="0"/>
          <w:marBottom w:val="0"/>
          <w:divBdr>
            <w:top w:val="none" w:sz="0" w:space="0" w:color="auto"/>
            <w:left w:val="none" w:sz="0" w:space="0" w:color="auto"/>
            <w:bottom w:val="none" w:sz="0" w:space="0" w:color="auto"/>
            <w:right w:val="none" w:sz="0" w:space="0" w:color="auto"/>
          </w:divBdr>
        </w:div>
        <w:div w:id="555974036">
          <w:marLeft w:val="0"/>
          <w:marRight w:val="0"/>
          <w:marTop w:val="0"/>
          <w:marBottom w:val="0"/>
          <w:divBdr>
            <w:top w:val="none" w:sz="0" w:space="0" w:color="auto"/>
            <w:left w:val="none" w:sz="0" w:space="0" w:color="auto"/>
            <w:bottom w:val="none" w:sz="0" w:space="0" w:color="auto"/>
            <w:right w:val="none" w:sz="0" w:space="0" w:color="auto"/>
          </w:divBdr>
        </w:div>
        <w:div w:id="973753953">
          <w:marLeft w:val="0"/>
          <w:marRight w:val="0"/>
          <w:marTop w:val="0"/>
          <w:marBottom w:val="0"/>
          <w:divBdr>
            <w:top w:val="none" w:sz="0" w:space="0" w:color="auto"/>
            <w:left w:val="none" w:sz="0" w:space="0" w:color="auto"/>
            <w:bottom w:val="none" w:sz="0" w:space="0" w:color="auto"/>
            <w:right w:val="none" w:sz="0" w:space="0" w:color="auto"/>
          </w:divBdr>
        </w:div>
        <w:div w:id="2133360155">
          <w:marLeft w:val="0"/>
          <w:marRight w:val="0"/>
          <w:marTop w:val="0"/>
          <w:marBottom w:val="0"/>
          <w:divBdr>
            <w:top w:val="none" w:sz="0" w:space="0" w:color="auto"/>
            <w:left w:val="none" w:sz="0" w:space="0" w:color="auto"/>
            <w:bottom w:val="none" w:sz="0" w:space="0" w:color="auto"/>
            <w:right w:val="none" w:sz="0" w:space="0" w:color="auto"/>
          </w:divBdr>
        </w:div>
        <w:div w:id="2115708437">
          <w:marLeft w:val="0"/>
          <w:marRight w:val="0"/>
          <w:marTop w:val="0"/>
          <w:marBottom w:val="0"/>
          <w:divBdr>
            <w:top w:val="none" w:sz="0" w:space="0" w:color="auto"/>
            <w:left w:val="none" w:sz="0" w:space="0" w:color="auto"/>
            <w:bottom w:val="none" w:sz="0" w:space="0" w:color="auto"/>
            <w:right w:val="none" w:sz="0" w:space="0" w:color="auto"/>
          </w:divBdr>
        </w:div>
        <w:div w:id="97871615">
          <w:marLeft w:val="0"/>
          <w:marRight w:val="0"/>
          <w:marTop w:val="0"/>
          <w:marBottom w:val="0"/>
          <w:divBdr>
            <w:top w:val="none" w:sz="0" w:space="0" w:color="auto"/>
            <w:left w:val="none" w:sz="0" w:space="0" w:color="auto"/>
            <w:bottom w:val="none" w:sz="0" w:space="0" w:color="auto"/>
            <w:right w:val="none" w:sz="0" w:space="0" w:color="auto"/>
          </w:divBdr>
        </w:div>
        <w:div w:id="1793135568">
          <w:marLeft w:val="0"/>
          <w:marRight w:val="0"/>
          <w:marTop w:val="0"/>
          <w:marBottom w:val="0"/>
          <w:divBdr>
            <w:top w:val="none" w:sz="0" w:space="0" w:color="auto"/>
            <w:left w:val="none" w:sz="0" w:space="0" w:color="auto"/>
            <w:bottom w:val="none" w:sz="0" w:space="0" w:color="auto"/>
            <w:right w:val="none" w:sz="0" w:space="0" w:color="auto"/>
          </w:divBdr>
        </w:div>
        <w:div w:id="476187630">
          <w:marLeft w:val="0"/>
          <w:marRight w:val="0"/>
          <w:marTop w:val="0"/>
          <w:marBottom w:val="0"/>
          <w:divBdr>
            <w:top w:val="none" w:sz="0" w:space="0" w:color="auto"/>
            <w:left w:val="none" w:sz="0" w:space="0" w:color="auto"/>
            <w:bottom w:val="none" w:sz="0" w:space="0" w:color="auto"/>
            <w:right w:val="none" w:sz="0" w:space="0" w:color="auto"/>
          </w:divBdr>
        </w:div>
        <w:div w:id="841090657">
          <w:marLeft w:val="0"/>
          <w:marRight w:val="0"/>
          <w:marTop w:val="0"/>
          <w:marBottom w:val="0"/>
          <w:divBdr>
            <w:top w:val="none" w:sz="0" w:space="0" w:color="auto"/>
            <w:left w:val="none" w:sz="0" w:space="0" w:color="auto"/>
            <w:bottom w:val="none" w:sz="0" w:space="0" w:color="auto"/>
            <w:right w:val="none" w:sz="0" w:space="0" w:color="auto"/>
          </w:divBdr>
        </w:div>
        <w:div w:id="1269389173">
          <w:marLeft w:val="0"/>
          <w:marRight w:val="0"/>
          <w:marTop w:val="0"/>
          <w:marBottom w:val="0"/>
          <w:divBdr>
            <w:top w:val="none" w:sz="0" w:space="0" w:color="auto"/>
            <w:left w:val="none" w:sz="0" w:space="0" w:color="auto"/>
            <w:bottom w:val="none" w:sz="0" w:space="0" w:color="auto"/>
            <w:right w:val="none" w:sz="0" w:space="0" w:color="auto"/>
          </w:divBdr>
        </w:div>
        <w:div w:id="880090893">
          <w:marLeft w:val="0"/>
          <w:marRight w:val="0"/>
          <w:marTop w:val="0"/>
          <w:marBottom w:val="0"/>
          <w:divBdr>
            <w:top w:val="none" w:sz="0" w:space="0" w:color="auto"/>
            <w:left w:val="none" w:sz="0" w:space="0" w:color="auto"/>
            <w:bottom w:val="none" w:sz="0" w:space="0" w:color="auto"/>
            <w:right w:val="none" w:sz="0" w:space="0" w:color="auto"/>
          </w:divBdr>
        </w:div>
        <w:div w:id="1357463719">
          <w:marLeft w:val="0"/>
          <w:marRight w:val="0"/>
          <w:marTop w:val="0"/>
          <w:marBottom w:val="0"/>
          <w:divBdr>
            <w:top w:val="none" w:sz="0" w:space="0" w:color="auto"/>
            <w:left w:val="none" w:sz="0" w:space="0" w:color="auto"/>
            <w:bottom w:val="none" w:sz="0" w:space="0" w:color="auto"/>
            <w:right w:val="none" w:sz="0" w:space="0" w:color="auto"/>
          </w:divBdr>
        </w:div>
      </w:divsChild>
    </w:div>
    <w:div w:id="1494104919">
      <w:bodyDiv w:val="1"/>
      <w:marLeft w:val="0"/>
      <w:marRight w:val="0"/>
      <w:marTop w:val="0"/>
      <w:marBottom w:val="0"/>
      <w:divBdr>
        <w:top w:val="none" w:sz="0" w:space="0" w:color="auto"/>
        <w:left w:val="none" w:sz="0" w:space="0" w:color="auto"/>
        <w:bottom w:val="none" w:sz="0" w:space="0" w:color="auto"/>
        <w:right w:val="none" w:sz="0" w:space="0" w:color="auto"/>
      </w:divBdr>
      <w:divsChild>
        <w:div w:id="93868646">
          <w:marLeft w:val="0"/>
          <w:marRight w:val="0"/>
          <w:marTop w:val="0"/>
          <w:marBottom w:val="0"/>
          <w:divBdr>
            <w:top w:val="none" w:sz="0" w:space="0" w:color="auto"/>
            <w:left w:val="none" w:sz="0" w:space="0" w:color="auto"/>
            <w:bottom w:val="none" w:sz="0" w:space="0" w:color="auto"/>
            <w:right w:val="none" w:sz="0" w:space="0" w:color="auto"/>
          </w:divBdr>
        </w:div>
        <w:div w:id="668288779">
          <w:marLeft w:val="0"/>
          <w:marRight w:val="0"/>
          <w:marTop w:val="0"/>
          <w:marBottom w:val="0"/>
          <w:divBdr>
            <w:top w:val="none" w:sz="0" w:space="0" w:color="auto"/>
            <w:left w:val="none" w:sz="0" w:space="0" w:color="auto"/>
            <w:bottom w:val="none" w:sz="0" w:space="0" w:color="auto"/>
            <w:right w:val="none" w:sz="0" w:space="0" w:color="auto"/>
          </w:divBdr>
        </w:div>
        <w:div w:id="98455727">
          <w:marLeft w:val="0"/>
          <w:marRight w:val="0"/>
          <w:marTop w:val="0"/>
          <w:marBottom w:val="0"/>
          <w:divBdr>
            <w:top w:val="none" w:sz="0" w:space="0" w:color="auto"/>
            <w:left w:val="none" w:sz="0" w:space="0" w:color="auto"/>
            <w:bottom w:val="none" w:sz="0" w:space="0" w:color="auto"/>
            <w:right w:val="none" w:sz="0" w:space="0" w:color="auto"/>
          </w:divBdr>
        </w:div>
      </w:divsChild>
    </w:div>
    <w:div w:id="1647009548">
      <w:bodyDiv w:val="1"/>
      <w:marLeft w:val="0"/>
      <w:marRight w:val="0"/>
      <w:marTop w:val="0"/>
      <w:marBottom w:val="0"/>
      <w:divBdr>
        <w:top w:val="none" w:sz="0" w:space="0" w:color="auto"/>
        <w:left w:val="none" w:sz="0" w:space="0" w:color="auto"/>
        <w:bottom w:val="none" w:sz="0" w:space="0" w:color="auto"/>
        <w:right w:val="none" w:sz="0" w:space="0" w:color="auto"/>
      </w:divBdr>
      <w:divsChild>
        <w:div w:id="1118332388">
          <w:marLeft w:val="0"/>
          <w:marRight w:val="0"/>
          <w:marTop w:val="0"/>
          <w:marBottom w:val="0"/>
          <w:divBdr>
            <w:top w:val="none" w:sz="0" w:space="0" w:color="auto"/>
            <w:left w:val="none" w:sz="0" w:space="0" w:color="auto"/>
            <w:bottom w:val="none" w:sz="0" w:space="0" w:color="auto"/>
            <w:right w:val="none" w:sz="0" w:space="0" w:color="auto"/>
          </w:divBdr>
        </w:div>
        <w:div w:id="228657230">
          <w:marLeft w:val="0"/>
          <w:marRight w:val="0"/>
          <w:marTop w:val="0"/>
          <w:marBottom w:val="0"/>
          <w:divBdr>
            <w:top w:val="none" w:sz="0" w:space="0" w:color="auto"/>
            <w:left w:val="none" w:sz="0" w:space="0" w:color="auto"/>
            <w:bottom w:val="none" w:sz="0" w:space="0" w:color="auto"/>
            <w:right w:val="none" w:sz="0" w:space="0" w:color="auto"/>
          </w:divBdr>
        </w:div>
        <w:div w:id="718548731">
          <w:marLeft w:val="0"/>
          <w:marRight w:val="0"/>
          <w:marTop w:val="0"/>
          <w:marBottom w:val="0"/>
          <w:divBdr>
            <w:top w:val="none" w:sz="0" w:space="0" w:color="auto"/>
            <w:left w:val="none" w:sz="0" w:space="0" w:color="auto"/>
            <w:bottom w:val="none" w:sz="0" w:space="0" w:color="auto"/>
            <w:right w:val="none" w:sz="0" w:space="0" w:color="auto"/>
          </w:divBdr>
        </w:div>
        <w:div w:id="1648321719">
          <w:marLeft w:val="0"/>
          <w:marRight w:val="0"/>
          <w:marTop w:val="0"/>
          <w:marBottom w:val="0"/>
          <w:divBdr>
            <w:top w:val="none" w:sz="0" w:space="0" w:color="auto"/>
            <w:left w:val="none" w:sz="0" w:space="0" w:color="auto"/>
            <w:bottom w:val="none" w:sz="0" w:space="0" w:color="auto"/>
            <w:right w:val="none" w:sz="0" w:space="0" w:color="auto"/>
          </w:divBdr>
        </w:div>
        <w:div w:id="1933318015">
          <w:marLeft w:val="0"/>
          <w:marRight w:val="0"/>
          <w:marTop w:val="0"/>
          <w:marBottom w:val="0"/>
          <w:divBdr>
            <w:top w:val="none" w:sz="0" w:space="0" w:color="auto"/>
            <w:left w:val="none" w:sz="0" w:space="0" w:color="auto"/>
            <w:bottom w:val="none" w:sz="0" w:space="0" w:color="auto"/>
            <w:right w:val="none" w:sz="0" w:space="0" w:color="auto"/>
          </w:divBdr>
        </w:div>
      </w:divsChild>
    </w:div>
    <w:div w:id="1730108055">
      <w:bodyDiv w:val="1"/>
      <w:marLeft w:val="0"/>
      <w:marRight w:val="0"/>
      <w:marTop w:val="0"/>
      <w:marBottom w:val="0"/>
      <w:divBdr>
        <w:top w:val="none" w:sz="0" w:space="0" w:color="auto"/>
        <w:left w:val="none" w:sz="0" w:space="0" w:color="auto"/>
        <w:bottom w:val="none" w:sz="0" w:space="0" w:color="auto"/>
        <w:right w:val="none" w:sz="0" w:space="0" w:color="auto"/>
      </w:divBdr>
      <w:divsChild>
        <w:div w:id="1615361735">
          <w:marLeft w:val="0"/>
          <w:marRight w:val="0"/>
          <w:marTop w:val="30"/>
          <w:marBottom w:val="0"/>
          <w:divBdr>
            <w:top w:val="none" w:sz="0" w:space="0" w:color="auto"/>
            <w:left w:val="none" w:sz="0" w:space="0" w:color="auto"/>
            <w:bottom w:val="none" w:sz="0" w:space="0" w:color="auto"/>
            <w:right w:val="none" w:sz="0" w:space="0" w:color="auto"/>
          </w:divBdr>
          <w:divsChild>
            <w:div w:id="19562140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2249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Data" Target="diagrams/data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E89863-33A9-49AA-9E86-A209C3346AC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pPr rtl="1"/>
          <a:endParaRPr lang="he-IL"/>
        </a:p>
      </dgm:t>
    </dgm:pt>
    <dgm:pt modelId="{DDE18F70-CED5-463C-8C63-CA46843600FB}">
      <dgm:prSet phldrT="[טקסט]" custT="1"/>
      <dgm:spPr/>
      <dgm:t>
        <a:bodyPr/>
        <a:lstStyle/>
        <a:p>
          <a:pPr rtl="1"/>
          <a:r>
            <a:rPr lang="he-IL" sz="900"/>
            <a:t>ניהול</a:t>
          </a:r>
          <a:r>
            <a:rPr lang="en-GB" sz="900"/>
            <a:t>- administrator</a:t>
          </a:r>
          <a:endParaRPr lang="he-IL" sz="900"/>
        </a:p>
      </dgm:t>
    </dgm:pt>
    <dgm:pt modelId="{45F70B20-87E0-4007-97FF-FCF4A6D89D20}" type="parTrans" cxnId="{02C99D80-D55F-4F28-A4E5-C4D287987C64}">
      <dgm:prSet/>
      <dgm:spPr/>
      <dgm:t>
        <a:bodyPr/>
        <a:lstStyle/>
        <a:p>
          <a:pPr rtl="1"/>
          <a:endParaRPr lang="he-IL" sz="2800"/>
        </a:p>
      </dgm:t>
    </dgm:pt>
    <dgm:pt modelId="{64396182-5AA3-41B9-97AF-23E8E1FF42E5}" type="sibTrans" cxnId="{02C99D80-D55F-4F28-A4E5-C4D287987C64}">
      <dgm:prSet/>
      <dgm:spPr/>
      <dgm:t>
        <a:bodyPr/>
        <a:lstStyle/>
        <a:p>
          <a:pPr rtl="1"/>
          <a:endParaRPr lang="he-IL" sz="2800"/>
        </a:p>
      </dgm:t>
    </dgm:pt>
    <dgm:pt modelId="{1574CD23-DDEF-4535-B514-2E4D1947C958}" type="asst">
      <dgm:prSet phldrT="[טקסט]" custT="1"/>
      <dgm:spPr/>
      <dgm:t>
        <a:bodyPr/>
        <a:lstStyle/>
        <a:p>
          <a:pPr rtl="1"/>
          <a:r>
            <a:rPr lang="he-IL" sz="900"/>
            <a:t>מנהל צופה</a:t>
          </a:r>
        </a:p>
      </dgm:t>
    </dgm:pt>
    <dgm:pt modelId="{B1D0930F-5449-4005-ADC0-2894C999CFB3}" type="parTrans" cxnId="{4E317563-1BC0-4B8C-99B8-6B339A888AC2}">
      <dgm:prSet/>
      <dgm:spPr/>
      <dgm:t>
        <a:bodyPr/>
        <a:lstStyle/>
        <a:p>
          <a:pPr rtl="1"/>
          <a:endParaRPr lang="he-IL" sz="2800"/>
        </a:p>
      </dgm:t>
    </dgm:pt>
    <dgm:pt modelId="{380D04E1-924D-42DE-98EF-3DAA38E69AA3}" type="sibTrans" cxnId="{4E317563-1BC0-4B8C-99B8-6B339A888AC2}">
      <dgm:prSet/>
      <dgm:spPr/>
      <dgm:t>
        <a:bodyPr/>
        <a:lstStyle/>
        <a:p>
          <a:pPr rtl="1"/>
          <a:endParaRPr lang="he-IL" sz="2800"/>
        </a:p>
      </dgm:t>
    </dgm:pt>
    <dgm:pt modelId="{3DFC0336-9122-4C19-916E-93328367B62D}">
      <dgm:prSet phldrT="[טקסט]" custT="1"/>
      <dgm:spPr/>
      <dgm:t>
        <a:bodyPr/>
        <a:lstStyle/>
        <a:p>
          <a:pPr rtl="1"/>
          <a:r>
            <a:rPr lang="he-IL" sz="900"/>
            <a:t>תאגיד מים - חדר בקרה</a:t>
          </a:r>
        </a:p>
      </dgm:t>
    </dgm:pt>
    <dgm:pt modelId="{6CB56F38-583C-4290-A4C8-BD04C0E189AC}" type="parTrans" cxnId="{9C173601-CFCB-4EBE-8899-A5577ACB676B}">
      <dgm:prSet/>
      <dgm:spPr/>
      <dgm:t>
        <a:bodyPr/>
        <a:lstStyle/>
        <a:p>
          <a:pPr rtl="1"/>
          <a:endParaRPr lang="he-IL" sz="2800"/>
        </a:p>
      </dgm:t>
    </dgm:pt>
    <dgm:pt modelId="{C57172B2-68B5-45CD-9DE9-581915C936BB}" type="sibTrans" cxnId="{9C173601-CFCB-4EBE-8899-A5577ACB676B}">
      <dgm:prSet/>
      <dgm:spPr/>
      <dgm:t>
        <a:bodyPr/>
        <a:lstStyle/>
        <a:p>
          <a:pPr rtl="1"/>
          <a:endParaRPr lang="he-IL" sz="2800"/>
        </a:p>
      </dgm:t>
    </dgm:pt>
    <dgm:pt modelId="{C6D04812-798A-4CF5-911E-C8583894B566}">
      <dgm:prSet phldrT="[טקסט]" custT="1"/>
      <dgm:spPr>
        <a:solidFill>
          <a:srgbClr val="FFFF00"/>
        </a:solidFill>
      </dgm:spPr>
      <dgm:t>
        <a:bodyPr/>
        <a:lstStyle/>
        <a:p>
          <a:pPr rtl="1"/>
          <a:r>
            <a:rPr lang="he-IL" sz="900"/>
            <a:t>חדר בקרה/רשות מקומית</a:t>
          </a:r>
        </a:p>
      </dgm:t>
    </dgm:pt>
    <dgm:pt modelId="{94D3524E-7361-4149-A5EB-34E3C1AD18D8}" type="parTrans" cxnId="{C0A3EC3C-7C72-4BF9-B60D-07B5BA947B6E}">
      <dgm:prSet/>
      <dgm:spPr/>
      <dgm:t>
        <a:bodyPr/>
        <a:lstStyle/>
        <a:p>
          <a:pPr rtl="1"/>
          <a:endParaRPr lang="he-IL" sz="2800"/>
        </a:p>
      </dgm:t>
    </dgm:pt>
    <dgm:pt modelId="{04FC2557-F652-45E6-BA61-B61A62BB59E6}" type="sibTrans" cxnId="{C0A3EC3C-7C72-4BF9-B60D-07B5BA947B6E}">
      <dgm:prSet/>
      <dgm:spPr/>
      <dgm:t>
        <a:bodyPr/>
        <a:lstStyle/>
        <a:p>
          <a:pPr rtl="1"/>
          <a:endParaRPr lang="he-IL" sz="2800"/>
        </a:p>
      </dgm:t>
    </dgm:pt>
    <dgm:pt modelId="{9F4CC59D-BF87-4D9B-B5CE-FF97A8307B38}">
      <dgm:prSet phldrT="[טקסט]" custT="1"/>
      <dgm:spPr/>
      <dgm:t>
        <a:bodyPr/>
        <a:lstStyle/>
        <a:p>
          <a:pPr rtl="1"/>
          <a:r>
            <a:rPr lang="he-IL" sz="900"/>
            <a:t>תאגיד מים - חדר בקרה</a:t>
          </a:r>
        </a:p>
      </dgm:t>
    </dgm:pt>
    <dgm:pt modelId="{D16557B8-376B-4AFC-A5D9-C2AA8AF48CA2}" type="parTrans" cxnId="{9F51C11A-B66B-4490-A6FB-ADC7FCA4DAFD}">
      <dgm:prSet/>
      <dgm:spPr/>
      <dgm:t>
        <a:bodyPr/>
        <a:lstStyle/>
        <a:p>
          <a:pPr rtl="1"/>
          <a:endParaRPr lang="he-IL" sz="2800"/>
        </a:p>
      </dgm:t>
    </dgm:pt>
    <dgm:pt modelId="{A673A369-A847-49D6-B573-B7F6A26D116B}" type="sibTrans" cxnId="{9F51C11A-B66B-4490-A6FB-ADC7FCA4DAFD}">
      <dgm:prSet/>
      <dgm:spPr/>
      <dgm:t>
        <a:bodyPr/>
        <a:lstStyle/>
        <a:p>
          <a:pPr rtl="1"/>
          <a:endParaRPr lang="he-IL" sz="2800"/>
        </a:p>
      </dgm:t>
    </dgm:pt>
    <dgm:pt modelId="{E7CB70A8-EA27-4BD8-82C5-55E56EB8B116}" type="asst">
      <dgm:prSet phldrT="[טקסט]" custT="1"/>
      <dgm:spPr/>
      <dgm:t>
        <a:bodyPr/>
        <a:lstStyle/>
        <a:p>
          <a:pPr rtl="1"/>
          <a:r>
            <a:rPr lang="he-IL" sz="900"/>
            <a:t>מתקין יחידות קצה </a:t>
          </a:r>
        </a:p>
      </dgm:t>
    </dgm:pt>
    <dgm:pt modelId="{3CDC78BC-881A-4E7B-BECD-2B799A4ED457}" type="parTrans" cxnId="{CB7DB8FB-E592-4DAA-B01D-0AFCB6C5E538}">
      <dgm:prSet/>
      <dgm:spPr/>
      <dgm:t>
        <a:bodyPr/>
        <a:lstStyle/>
        <a:p>
          <a:endParaRPr lang="en-US" sz="2800"/>
        </a:p>
      </dgm:t>
    </dgm:pt>
    <dgm:pt modelId="{DA3FC8D1-674A-4A4F-A210-C6EA05942338}" type="sibTrans" cxnId="{CB7DB8FB-E592-4DAA-B01D-0AFCB6C5E538}">
      <dgm:prSet/>
      <dgm:spPr/>
      <dgm:t>
        <a:bodyPr/>
        <a:lstStyle/>
        <a:p>
          <a:endParaRPr lang="en-US" sz="2800"/>
        </a:p>
      </dgm:t>
    </dgm:pt>
    <dgm:pt modelId="{E9FDAF37-07A8-4318-B95C-21B5D83348E1}">
      <dgm:prSet phldrT="[טקסט]" custT="1"/>
      <dgm:spPr>
        <a:solidFill>
          <a:srgbClr val="FFFF00"/>
        </a:solidFill>
      </dgm:spPr>
      <dgm:t>
        <a:bodyPr/>
        <a:lstStyle/>
        <a:p>
          <a:pPr rtl="1"/>
          <a:r>
            <a:rPr lang="he-IL" sz="900"/>
            <a:t>חדר בקרה/רשות מקומית</a:t>
          </a:r>
        </a:p>
      </dgm:t>
    </dgm:pt>
    <dgm:pt modelId="{6FA1DB2D-64CB-4BF3-9040-46808AB05632}" type="sibTrans" cxnId="{921B33E1-1734-42ED-A74E-F7A0BD47A85F}">
      <dgm:prSet/>
      <dgm:spPr/>
      <dgm:t>
        <a:bodyPr/>
        <a:lstStyle/>
        <a:p>
          <a:endParaRPr lang="en-US" sz="2800"/>
        </a:p>
      </dgm:t>
    </dgm:pt>
    <dgm:pt modelId="{03D8FFD9-658E-4BB2-B56D-FD0A2ABC54F4}" type="parTrans" cxnId="{921B33E1-1734-42ED-A74E-F7A0BD47A85F}">
      <dgm:prSet/>
      <dgm:spPr/>
      <dgm:t>
        <a:bodyPr/>
        <a:lstStyle/>
        <a:p>
          <a:endParaRPr lang="en-US" sz="2800"/>
        </a:p>
      </dgm:t>
    </dgm:pt>
    <dgm:pt modelId="{B9DEB521-0AC9-4102-9394-5F476ACB7EC6}" type="pres">
      <dgm:prSet presAssocID="{7CE89863-33A9-49AA-9E86-A209C3346AC5}" presName="Name0" presStyleCnt="0">
        <dgm:presLayoutVars>
          <dgm:orgChart val="1"/>
          <dgm:chPref val="1"/>
          <dgm:dir/>
          <dgm:animOne val="branch"/>
          <dgm:animLvl val="lvl"/>
          <dgm:resizeHandles/>
        </dgm:presLayoutVars>
      </dgm:prSet>
      <dgm:spPr/>
      <dgm:t>
        <a:bodyPr/>
        <a:lstStyle/>
        <a:p>
          <a:pPr rtl="1"/>
          <a:endParaRPr lang="he-IL"/>
        </a:p>
      </dgm:t>
    </dgm:pt>
    <dgm:pt modelId="{D78457B9-F673-4B9B-A241-0456812FDE3C}" type="pres">
      <dgm:prSet presAssocID="{DDE18F70-CED5-463C-8C63-CA46843600FB}" presName="hierRoot1" presStyleCnt="0">
        <dgm:presLayoutVars>
          <dgm:hierBranch val="init"/>
        </dgm:presLayoutVars>
      </dgm:prSet>
      <dgm:spPr/>
    </dgm:pt>
    <dgm:pt modelId="{6B1C3539-7399-48CD-9FDB-56269B5EE845}" type="pres">
      <dgm:prSet presAssocID="{DDE18F70-CED5-463C-8C63-CA46843600FB}" presName="rootComposite1" presStyleCnt="0"/>
      <dgm:spPr/>
    </dgm:pt>
    <dgm:pt modelId="{EC72A4BE-3CB4-4CC1-A900-14474BCC30A0}" type="pres">
      <dgm:prSet presAssocID="{DDE18F70-CED5-463C-8C63-CA46843600FB}" presName="rootText1" presStyleLbl="alignAcc1" presStyleIdx="0" presStyleCnt="0">
        <dgm:presLayoutVars>
          <dgm:chPref val="3"/>
        </dgm:presLayoutVars>
      </dgm:prSet>
      <dgm:spPr/>
      <dgm:t>
        <a:bodyPr/>
        <a:lstStyle/>
        <a:p>
          <a:pPr rtl="1"/>
          <a:endParaRPr lang="he-IL"/>
        </a:p>
      </dgm:t>
    </dgm:pt>
    <dgm:pt modelId="{0541617D-7B37-4A6E-A94D-E55FDF2A7C60}" type="pres">
      <dgm:prSet presAssocID="{DDE18F70-CED5-463C-8C63-CA46843600FB}" presName="topArc1" presStyleLbl="parChTrans1D1" presStyleIdx="0" presStyleCnt="14"/>
      <dgm:spPr/>
    </dgm:pt>
    <dgm:pt modelId="{32D2020E-0EFE-4641-B8E7-54D4F4641549}" type="pres">
      <dgm:prSet presAssocID="{DDE18F70-CED5-463C-8C63-CA46843600FB}" presName="bottomArc1" presStyleLbl="parChTrans1D1" presStyleIdx="1" presStyleCnt="14"/>
      <dgm:spPr/>
    </dgm:pt>
    <dgm:pt modelId="{7235ECEA-3665-48B6-9AE7-6D94F704B4F4}" type="pres">
      <dgm:prSet presAssocID="{DDE18F70-CED5-463C-8C63-CA46843600FB}" presName="topConnNode1" presStyleLbl="node1" presStyleIdx="0" presStyleCnt="0"/>
      <dgm:spPr/>
      <dgm:t>
        <a:bodyPr/>
        <a:lstStyle/>
        <a:p>
          <a:pPr rtl="1"/>
          <a:endParaRPr lang="he-IL"/>
        </a:p>
      </dgm:t>
    </dgm:pt>
    <dgm:pt modelId="{ACAFEF14-5EA7-490F-95D1-594F4412508A}" type="pres">
      <dgm:prSet presAssocID="{DDE18F70-CED5-463C-8C63-CA46843600FB}" presName="hierChild2" presStyleCnt="0"/>
      <dgm:spPr/>
    </dgm:pt>
    <dgm:pt modelId="{54EA226D-F35E-46D9-B187-B92843F53FBF}" type="pres">
      <dgm:prSet presAssocID="{6CB56F38-583C-4290-A4C8-BD04C0E189AC}" presName="Name28" presStyleLbl="parChTrans1D2" presStyleIdx="0" presStyleCnt="4"/>
      <dgm:spPr/>
      <dgm:t>
        <a:bodyPr/>
        <a:lstStyle/>
        <a:p>
          <a:pPr rtl="1"/>
          <a:endParaRPr lang="he-IL"/>
        </a:p>
      </dgm:t>
    </dgm:pt>
    <dgm:pt modelId="{CC5100EC-9CED-4141-BB2D-177ECEA578E2}" type="pres">
      <dgm:prSet presAssocID="{3DFC0336-9122-4C19-916E-93328367B62D}" presName="hierRoot2" presStyleCnt="0">
        <dgm:presLayoutVars>
          <dgm:hierBranch val="init"/>
        </dgm:presLayoutVars>
      </dgm:prSet>
      <dgm:spPr/>
    </dgm:pt>
    <dgm:pt modelId="{E9D48980-916A-433B-A834-DC4351C43EFE}" type="pres">
      <dgm:prSet presAssocID="{3DFC0336-9122-4C19-916E-93328367B62D}" presName="rootComposite2" presStyleCnt="0"/>
      <dgm:spPr/>
    </dgm:pt>
    <dgm:pt modelId="{70FD8EA4-982C-446C-A3C2-88FF2C8914D0}" type="pres">
      <dgm:prSet presAssocID="{3DFC0336-9122-4C19-916E-93328367B62D}" presName="rootText2" presStyleLbl="alignAcc1" presStyleIdx="0" presStyleCnt="0">
        <dgm:presLayoutVars>
          <dgm:chPref val="3"/>
        </dgm:presLayoutVars>
      </dgm:prSet>
      <dgm:spPr/>
      <dgm:t>
        <a:bodyPr/>
        <a:lstStyle/>
        <a:p>
          <a:pPr rtl="1"/>
          <a:endParaRPr lang="he-IL"/>
        </a:p>
      </dgm:t>
    </dgm:pt>
    <dgm:pt modelId="{356233CD-CA8F-43CB-84CE-1ACB628B478E}" type="pres">
      <dgm:prSet presAssocID="{3DFC0336-9122-4C19-916E-93328367B62D}" presName="topArc2" presStyleLbl="parChTrans1D1" presStyleIdx="2" presStyleCnt="14"/>
      <dgm:spPr/>
    </dgm:pt>
    <dgm:pt modelId="{8BC21201-B92B-4564-B82F-07713AC49CF4}" type="pres">
      <dgm:prSet presAssocID="{3DFC0336-9122-4C19-916E-93328367B62D}" presName="bottomArc2" presStyleLbl="parChTrans1D1" presStyleIdx="3" presStyleCnt="14"/>
      <dgm:spPr/>
    </dgm:pt>
    <dgm:pt modelId="{694B4466-F028-44D9-8B9A-80C9A48163F4}" type="pres">
      <dgm:prSet presAssocID="{3DFC0336-9122-4C19-916E-93328367B62D}" presName="topConnNode2" presStyleLbl="node2" presStyleIdx="0" presStyleCnt="0"/>
      <dgm:spPr/>
      <dgm:t>
        <a:bodyPr/>
        <a:lstStyle/>
        <a:p>
          <a:pPr rtl="1"/>
          <a:endParaRPr lang="he-IL"/>
        </a:p>
      </dgm:t>
    </dgm:pt>
    <dgm:pt modelId="{6820ED87-ABDB-448C-8822-3030ADED2D62}" type="pres">
      <dgm:prSet presAssocID="{3DFC0336-9122-4C19-916E-93328367B62D}" presName="hierChild4" presStyleCnt="0"/>
      <dgm:spPr/>
    </dgm:pt>
    <dgm:pt modelId="{6BC7BDD0-0EC9-45E7-B63B-4D62954B435A}" type="pres">
      <dgm:prSet presAssocID="{3DFC0336-9122-4C19-916E-93328367B62D}" presName="hierChild5" presStyleCnt="0"/>
      <dgm:spPr/>
    </dgm:pt>
    <dgm:pt modelId="{78DCC6ED-D48E-4265-A361-A0502ECC70E9}" type="pres">
      <dgm:prSet presAssocID="{D16557B8-376B-4AFC-A5D9-C2AA8AF48CA2}" presName="Name28" presStyleLbl="parChTrans1D2" presStyleIdx="1" presStyleCnt="4"/>
      <dgm:spPr/>
      <dgm:t>
        <a:bodyPr/>
        <a:lstStyle/>
        <a:p>
          <a:pPr rtl="1"/>
          <a:endParaRPr lang="he-IL"/>
        </a:p>
      </dgm:t>
    </dgm:pt>
    <dgm:pt modelId="{FCAE2694-1A9C-4CE4-AEFE-5617FE1EBE83}" type="pres">
      <dgm:prSet presAssocID="{9F4CC59D-BF87-4D9B-B5CE-FF97A8307B38}" presName="hierRoot2" presStyleCnt="0">
        <dgm:presLayoutVars>
          <dgm:hierBranch val="init"/>
        </dgm:presLayoutVars>
      </dgm:prSet>
      <dgm:spPr/>
    </dgm:pt>
    <dgm:pt modelId="{2E74A160-F892-477C-A1E7-25F94B76419D}" type="pres">
      <dgm:prSet presAssocID="{9F4CC59D-BF87-4D9B-B5CE-FF97A8307B38}" presName="rootComposite2" presStyleCnt="0"/>
      <dgm:spPr/>
    </dgm:pt>
    <dgm:pt modelId="{6DE53C14-0000-410B-B0E3-F2F046400AB5}" type="pres">
      <dgm:prSet presAssocID="{9F4CC59D-BF87-4D9B-B5CE-FF97A8307B38}" presName="rootText2" presStyleLbl="alignAcc1" presStyleIdx="0" presStyleCnt="0">
        <dgm:presLayoutVars>
          <dgm:chPref val="3"/>
        </dgm:presLayoutVars>
      </dgm:prSet>
      <dgm:spPr/>
      <dgm:t>
        <a:bodyPr/>
        <a:lstStyle/>
        <a:p>
          <a:pPr rtl="1"/>
          <a:endParaRPr lang="he-IL"/>
        </a:p>
      </dgm:t>
    </dgm:pt>
    <dgm:pt modelId="{4B4D8D72-9E82-4A1D-92AD-E66114FCFC41}" type="pres">
      <dgm:prSet presAssocID="{9F4CC59D-BF87-4D9B-B5CE-FF97A8307B38}" presName="topArc2" presStyleLbl="parChTrans1D1" presStyleIdx="4" presStyleCnt="14"/>
      <dgm:spPr/>
    </dgm:pt>
    <dgm:pt modelId="{C861DED7-D9A4-4A6F-8F2D-CDDBBDC40FA1}" type="pres">
      <dgm:prSet presAssocID="{9F4CC59D-BF87-4D9B-B5CE-FF97A8307B38}" presName="bottomArc2" presStyleLbl="parChTrans1D1" presStyleIdx="5" presStyleCnt="14"/>
      <dgm:spPr/>
    </dgm:pt>
    <dgm:pt modelId="{847C9D65-67C4-4331-A7A8-26C70A2ADBE3}" type="pres">
      <dgm:prSet presAssocID="{9F4CC59D-BF87-4D9B-B5CE-FF97A8307B38}" presName="topConnNode2" presStyleLbl="node2" presStyleIdx="0" presStyleCnt="0"/>
      <dgm:spPr/>
      <dgm:t>
        <a:bodyPr/>
        <a:lstStyle/>
        <a:p>
          <a:pPr rtl="1"/>
          <a:endParaRPr lang="he-IL"/>
        </a:p>
      </dgm:t>
    </dgm:pt>
    <dgm:pt modelId="{6057849F-866F-4F9D-A5DB-A4A15FF97009}" type="pres">
      <dgm:prSet presAssocID="{9F4CC59D-BF87-4D9B-B5CE-FF97A8307B38}" presName="hierChild4" presStyleCnt="0"/>
      <dgm:spPr/>
    </dgm:pt>
    <dgm:pt modelId="{B0889877-6BD4-417E-AD98-E6CFF2E0EB57}" type="pres">
      <dgm:prSet presAssocID="{03D8FFD9-658E-4BB2-B56D-FD0A2ABC54F4}" presName="Name28" presStyleLbl="parChTrans1D3" presStyleIdx="0" presStyleCnt="2"/>
      <dgm:spPr/>
      <dgm:t>
        <a:bodyPr/>
        <a:lstStyle/>
        <a:p>
          <a:pPr rtl="1"/>
          <a:endParaRPr lang="he-IL"/>
        </a:p>
      </dgm:t>
    </dgm:pt>
    <dgm:pt modelId="{6587C517-534A-4F94-B9A6-D30011CB6920}" type="pres">
      <dgm:prSet presAssocID="{E9FDAF37-07A8-4318-B95C-21B5D83348E1}" presName="hierRoot2" presStyleCnt="0">
        <dgm:presLayoutVars>
          <dgm:hierBranch val="init"/>
        </dgm:presLayoutVars>
      </dgm:prSet>
      <dgm:spPr/>
    </dgm:pt>
    <dgm:pt modelId="{E0058DA6-2F71-4CB4-934E-B3F90C5E16F4}" type="pres">
      <dgm:prSet presAssocID="{E9FDAF37-07A8-4318-B95C-21B5D83348E1}" presName="rootComposite2" presStyleCnt="0"/>
      <dgm:spPr/>
    </dgm:pt>
    <dgm:pt modelId="{9A5782BD-C903-4497-9CFF-C77E21932FCC}" type="pres">
      <dgm:prSet presAssocID="{E9FDAF37-07A8-4318-B95C-21B5D83348E1}" presName="rootText2" presStyleLbl="alignAcc1" presStyleIdx="0" presStyleCnt="0" custScaleX="202859">
        <dgm:presLayoutVars>
          <dgm:chPref val="3"/>
        </dgm:presLayoutVars>
      </dgm:prSet>
      <dgm:spPr/>
      <dgm:t>
        <a:bodyPr/>
        <a:lstStyle/>
        <a:p>
          <a:pPr rtl="1"/>
          <a:endParaRPr lang="he-IL"/>
        </a:p>
      </dgm:t>
    </dgm:pt>
    <dgm:pt modelId="{9640331F-1322-4790-B116-A2E2422C47D2}" type="pres">
      <dgm:prSet presAssocID="{E9FDAF37-07A8-4318-B95C-21B5D83348E1}" presName="topArc2" presStyleLbl="parChTrans1D1" presStyleIdx="6" presStyleCnt="14"/>
      <dgm:spPr/>
    </dgm:pt>
    <dgm:pt modelId="{6BC0C4D3-6645-4EDA-8D07-F2B7091A78BD}" type="pres">
      <dgm:prSet presAssocID="{E9FDAF37-07A8-4318-B95C-21B5D83348E1}" presName="bottomArc2" presStyleLbl="parChTrans1D1" presStyleIdx="7" presStyleCnt="14"/>
      <dgm:spPr/>
    </dgm:pt>
    <dgm:pt modelId="{88BD53AF-2996-458A-858B-3A4C90B2C648}" type="pres">
      <dgm:prSet presAssocID="{E9FDAF37-07A8-4318-B95C-21B5D83348E1}" presName="topConnNode2" presStyleLbl="node3" presStyleIdx="0" presStyleCnt="0"/>
      <dgm:spPr/>
      <dgm:t>
        <a:bodyPr/>
        <a:lstStyle/>
        <a:p>
          <a:pPr rtl="1"/>
          <a:endParaRPr lang="he-IL"/>
        </a:p>
      </dgm:t>
    </dgm:pt>
    <dgm:pt modelId="{4238D5D2-C248-48D2-A6F2-5F87D5B371C0}" type="pres">
      <dgm:prSet presAssocID="{E9FDAF37-07A8-4318-B95C-21B5D83348E1}" presName="hierChild4" presStyleCnt="0"/>
      <dgm:spPr/>
    </dgm:pt>
    <dgm:pt modelId="{D92F2172-261F-49DF-8E05-F77D74C06342}" type="pres">
      <dgm:prSet presAssocID="{E9FDAF37-07A8-4318-B95C-21B5D83348E1}" presName="hierChild5" presStyleCnt="0"/>
      <dgm:spPr/>
    </dgm:pt>
    <dgm:pt modelId="{6E8A436A-918A-4C97-BA84-CDB479A15846}" type="pres">
      <dgm:prSet presAssocID="{94D3524E-7361-4149-A5EB-34E3C1AD18D8}" presName="Name28" presStyleLbl="parChTrans1D3" presStyleIdx="1" presStyleCnt="2"/>
      <dgm:spPr/>
      <dgm:t>
        <a:bodyPr/>
        <a:lstStyle/>
        <a:p>
          <a:pPr rtl="1"/>
          <a:endParaRPr lang="he-IL"/>
        </a:p>
      </dgm:t>
    </dgm:pt>
    <dgm:pt modelId="{895DDABF-4B89-4B1B-8E8E-95A73AEF086D}" type="pres">
      <dgm:prSet presAssocID="{C6D04812-798A-4CF5-911E-C8583894B566}" presName="hierRoot2" presStyleCnt="0">
        <dgm:presLayoutVars>
          <dgm:hierBranch val="init"/>
        </dgm:presLayoutVars>
      </dgm:prSet>
      <dgm:spPr/>
    </dgm:pt>
    <dgm:pt modelId="{E132EA6C-4D5B-429B-8F37-00189D298765}" type="pres">
      <dgm:prSet presAssocID="{C6D04812-798A-4CF5-911E-C8583894B566}" presName="rootComposite2" presStyleCnt="0"/>
      <dgm:spPr/>
    </dgm:pt>
    <dgm:pt modelId="{180374F9-410B-4ACD-8508-93D216BD75B9}" type="pres">
      <dgm:prSet presAssocID="{C6D04812-798A-4CF5-911E-C8583894B566}" presName="rootText2" presStyleLbl="alignAcc1" presStyleIdx="0" presStyleCnt="0" custScaleX="230648">
        <dgm:presLayoutVars>
          <dgm:chPref val="3"/>
        </dgm:presLayoutVars>
      </dgm:prSet>
      <dgm:spPr/>
      <dgm:t>
        <a:bodyPr/>
        <a:lstStyle/>
        <a:p>
          <a:pPr rtl="1"/>
          <a:endParaRPr lang="he-IL"/>
        </a:p>
      </dgm:t>
    </dgm:pt>
    <dgm:pt modelId="{F05BE81F-ED2D-42A1-9BF1-93469B8E088F}" type="pres">
      <dgm:prSet presAssocID="{C6D04812-798A-4CF5-911E-C8583894B566}" presName="topArc2" presStyleLbl="parChTrans1D1" presStyleIdx="8" presStyleCnt="14"/>
      <dgm:spPr/>
    </dgm:pt>
    <dgm:pt modelId="{76B87BB9-7568-48AE-8A11-1EFF11E12526}" type="pres">
      <dgm:prSet presAssocID="{C6D04812-798A-4CF5-911E-C8583894B566}" presName="bottomArc2" presStyleLbl="parChTrans1D1" presStyleIdx="9" presStyleCnt="14"/>
      <dgm:spPr/>
    </dgm:pt>
    <dgm:pt modelId="{173645A0-9740-47A4-BFCF-7B2B8D0343FB}" type="pres">
      <dgm:prSet presAssocID="{C6D04812-798A-4CF5-911E-C8583894B566}" presName="topConnNode2" presStyleLbl="node3" presStyleIdx="0" presStyleCnt="0"/>
      <dgm:spPr/>
      <dgm:t>
        <a:bodyPr/>
        <a:lstStyle/>
        <a:p>
          <a:pPr rtl="1"/>
          <a:endParaRPr lang="he-IL"/>
        </a:p>
      </dgm:t>
    </dgm:pt>
    <dgm:pt modelId="{2A3FB2E2-9438-4412-8118-8FE06556C3A9}" type="pres">
      <dgm:prSet presAssocID="{C6D04812-798A-4CF5-911E-C8583894B566}" presName="hierChild4" presStyleCnt="0"/>
      <dgm:spPr/>
    </dgm:pt>
    <dgm:pt modelId="{B1C28560-5CDC-45D8-B3AD-C97BA768A1D7}" type="pres">
      <dgm:prSet presAssocID="{C6D04812-798A-4CF5-911E-C8583894B566}" presName="hierChild5" presStyleCnt="0"/>
      <dgm:spPr/>
    </dgm:pt>
    <dgm:pt modelId="{56B88139-9B4A-4D24-B8E0-60EF5D5842D0}" type="pres">
      <dgm:prSet presAssocID="{9F4CC59D-BF87-4D9B-B5CE-FF97A8307B38}" presName="hierChild5" presStyleCnt="0"/>
      <dgm:spPr/>
    </dgm:pt>
    <dgm:pt modelId="{14B87B4E-7385-4EA9-AFE6-3781CE8B6A40}" type="pres">
      <dgm:prSet presAssocID="{DDE18F70-CED5-463C-8C63-CA46843600FB}" presName="hierChild3" presStyleCnt="0"/>
      <dgm:spPr/>
    </dgm:pt>
    <dgm:pt modelId="{05B503D8-D79F-4C29-9434-E0DB1D607A63}" type="pres">
      <dgm:prSet presAssocID="{3CDC78BC-881A-4E7B-BECD-2B799A4ED457}" presName="Name101" presStyleLbl="parChTrans1D2" presStyleIdx="2" presStyleCnt="4"/>
      <dgm:spPr/>
      <dgm:t>
        <a:bodyPr/>
        <a:lstStyle/>
        <a:p>
          <a:pPr rtl="1"/>
          <a:endParaRPr lang="he-IL"/>
        </a:p>
      </dgm:t>
    </dgm:pt>
    <dgm:pt modelId="{91744C8F-A17C-4A0E-93FA-09C378152D4D}" type="pres">
      <dgm:prSet presAssocID="{E7CB70A8-EA27-4BD8-82C5-55E56EB8B116}" presName="hierRoot3" presStyleCnt="0">
        <dgm:presLayoutVars>
          <dgm:hierBranch val="init"/>
        </dgm:presLayoutVars>
      </dgm:prSet>
      <dgm:spPr/>
    </dgm:pt>
    <dgm:pt modelId="{11C93A8D-24D0-47CE-A860-1E7454611F7E}" type="pres">
      <dgm:prSet presAssocID="{E7CB70A8-EA27-4BD8-82C5-55E56EB8B116}" presName="rootComposite3" presStyleCnt="0"/>
      <dgm:spPr/>
    </dgm:pt>
    <dgm:pt modelId="{C9A29A9E-8DC1-41FB-ABA7-E20255E52B43}" type="pres">
      <dgm:prSet presAssocID="{E7CB70A8-EA27-4BD8-82C5-55E56EB8B116}" presName="rootText3" presStyleLbl="alignAcc1" presStyleIdx="0" presStyleCnt="0">
        <dgm:presLayoutVars>
          <dgm:chPref val="3"/>
        </dgm:presLayoutVars>
      </dgm:prSet>
      <dgm:spPr/>
      <dgm:t>
        <a:bodyPr/>
        <a:lstStyle/>
        <a:p>
          <a:pPr rtl="1"/>
          <a:endParaRPr lang="he-IL"/>
        </a:p>
      </dgm:t>
    </dgm:pt>
    <dgm:pt modelId="{E99A9604-903D-4C5A-9FC2-C6C72AB73ECF}" type="pres">
      <dgm:prSet presAssocID="{E7CB70A8-EA27-4BD8-82C5-55E56EB8B116}" presName="topArc3" presStyleLbl="parChTrans1D1" presStyleIdx="10" presStyleCnt="14"/>
      <dgm:spPr/>
    </dgm:pt>
    <dgm:pt modelId="{A16BD4D1-3BD2-4FF0-9692-A5980F609D47}" type="pres">
      <dgm:prSet presAssocID="{E7CB70A8-EA27-4BD8-82C5-55E56EB8B116}" presName="bottomArc3" presStyleLbl="parChTrans1D1" presStyleIdx="11" presStyleCnt="14"/>
      <dgm:spPr/>
    </dgm:pt>
    <dgm:pt modelId="{FFE7C6A3-8622-453C-AA80-6B9D378A240E}" type="pres">
      <dgm:prSet presAssocID="{E7CB70A8-EA27-4BD8-82C5-55E56EB8B116}" presName="topConnNode3" presStyleLbl="asst1" presStyleIdx="0" presStyleCnt="0"/>
      <dgm:spPr/>
      <dgm:t>
        <a:bodyPr/>
        <a:lstStyle/>
        <a:p>
          <a:pPr rtl="1"/>
          <a:endParaRPr lang="he-IL"/>
        </a:p>
      </dgm:t>
    </dgm:pt>
    <dgm:pt modelId="{9949E64F-0E4B-43CD-908D-E84A62F2C083}" type="pres">
      <dgm:prSet presAssocID="{E7CB70A8-EA27-4BD8-82C5-55E56EB8B116}" presName="hierChild6" presStyleCnt="0"/>
      <dgm:spPr/>
    </dgm:pt>
    <dgm:pt modelId="{42266B5A-073A-4AD9-A1B6-DD446B1434B7}" type="pres">
      <dgm:prSet presAssocID="{E7CB70A8-EA27-4BD8-82C5-55E56EB8B116}" presName="hierChild7" presStyleCnt="0"/>
      <dgm:spPr/>
    </dgm:pt>
    <dgm:pt modelId="{FB31402F-4CD5-4433-8290-DD01F503F4B9}" type="pres">
      <dgm:prSet presAssocID="{B1D0930F-5449-4005-ADC0-2894C999CFB3}" presName="Name101" presStyleLbl="parChTrans1D2" presStyleIdx="3" presStyleCnt="4"/>
      <dgm:spPr/>
      <dgm:t>
        <a:bodyPr/>
        <a:lstStyle/>
        <a:p>
          <a:pPr rtl="1"/>
          <a:endParaRPr lang="he-IL"/>
        </a:p>
      </dgm:t>
    </dgm:pt>
    <dgm:pt modelId="{B7EFBBC4-A693-4F1A-8D83-FDC04F4351E4}" type="pres">
      <dgm:prSet presAssocID="{1574CD23-DDEF-4535-B514-2E4D1947C958}" presName="hierRoot3" presStyleCnt="0">
        <dgm:presLayoutVars>
          <dgm:hierBranch val="init"/>
        </dgm:presLayoutVars>
      </dgm:prSet>
      <dgm:spPr/>
    </dgm:pt>
    <dgm:pt modelId="{F2BB3739-7DAD-4ED4-BFD0-6AB2EA37EE02}" type="pres">
      <dgm:prSet presAssocID="{1574CD23-DDEF-4535-B514-2E4D1947C958}" presName="rootComposite3" presStyleCnt="0"/>
      <dgm:spPr/>
    </dgm:pt>
    <dgm:pt modelId="{D539831D-FC34-4AC9-810C-DCBF1D8D2527}" type="pres">
      <dgm:prSet presAssocID="{1574CD23-DDEF-4535-B514-2E4D1947C958}" presName="rootText3" presStyleLbl="alignAcc1" presStyleIdx="0" presStyleCnt="0">
        <dgm:presLayoutVars>
          <dgm:chPref val="3"/>
        </dgm:presLayoutVars>
      </dgm:prSet>
      <dgm:spPr/>
      <dgm:t>
        <a:bodyPr/>
        <a:lstStyle/>
        <a:p>
          <a:pPr rtl="1"/>
          <a:endParaRPr lang="he-IL"/>
        </a:p>
      </dgm:t>
    </dgm:pt>
    <dgm:pt modelId="{A61B5BBB-C4A0-4562-916F-4A4F812AAADA}" type="pres">
      <dgm:prSet presAssocID="{1574CD23-DDEF-4535-B514-2E4D1947C958}" presName="topArc3" presStyleLbl="parChTrans1D1" presStyleIdx="12" presStyleCnt="14"/>
      <dgm:spPr/>
    </dgm:pt>
    <dgm:pt modelId="{D888371F-253D-4657-AB9B-616BB8E07DBF}" type="pres">
      <dgm:prSet presAssocID="{1574CD23-DDEF-4535-B514-2E4D1947C958}" presName="bottomArc3" presStyleLbl="parChTrans1D1" presStyleIdx="13" presStyleCnt="14"/>
      <dgm:spPr/>
    </dgm:pt>
    <dgm:pt modelId="{31D3D4F8-4A56-47A8-AE51-EA2B650C5DEB}" type="pres">
      <dgm:prSet presAssocID="{1574CD23-DDEF-4535-B514-2E4D1947C958}" presName="topConnNode3" presStyleLbl="asst1" presStyleIdx="0" presStyleCnt="0"/>
      <dgm:spPr/>
      <dgm:t>
        <a:bodyPr/>
        <a:lstStyle/>
        <a:p>
          <a:pPr rtl="1"/>
          <a:endParaRPr lang="he-IL"/>
        </a:p>
      </dgm:t>
    </dgm:pt>
    <dgm:pt modelId="{4292C208-FA87-4206-A547-939AFDD37C30}" type="pres">
      <dgm:prSet presAssocID="{1574CD23-DDEF-4535-B514-2E4D1947C958}" presName="hierChild6" presStyleCnt="0"/>
      <dgm:spPr/>
    </dgm:pt>
    <dgm:pt modelId="{3E99BAFB-AA83-4960-BB6C-890BC06159F8}" type="pres">
      <dgm:prSet presAssocID="{1574CD23-DDEF-4535-B514-2E4D1947C958}" presName="hierChild7" presStyleCnt="0"/>
      <dgm:spPr/>
    </dgm:pt>
  </dgm:ptLst>
  <dgm:cxnLst>
    <dgm:cxn modelId="{3BF1E3A5-B111-469B-A4BA-2A39DBB2A9B7}" type="presOf" srcId="{1574CD23-DDEF-4535-B514-2E4D1947C958}" destId="{D539831D-FC34-4AC9-810C-DCBF1D8D2527}" srcOrd="0" destOrd="0" presId="urn:microsoft.com/office/officeart/2008/layout/HalfCircleOrganizationChart"/>
    <dgm:cxn modelId="{CEE8CD7D-24E4-4D5B-B700-A0293B7A180F}" type="presOf" srcId="{E9FDAF37-07A8-4318-B95C-21B5D83348E1}" destId="{88BD53AF-2996-458A-858B-3A4C90B2C648}" srcOrd="1" destOrd="0" presId="urn:microsoft.com/office/officeart/2008/layout/HalfCircleOrganizationChart"/>
    <dgm:cxn modelId="{CA7FD7CE-B575-426D-8024-6F88A54CC148}" type="presOf" srcId="{B1D0930F-5449-4005-ADC0-2894C999CFB3}" destId="{FB31402F-4CD5-4433-8290-DD01F503F4B9}" srcOrd="0" destOrd="0" presId="urn:microsoft.com/office/officeart/2008/layout/HalfCircleOrganizationChart"/>
    <dgm:cxn modelId="{F953872D-97D8-436A-B589-0FE5128E4744}" type="presOf" srcId="{1574CD23-DDEF-4535-B514-2E4D1947C958}" destId="{31D3D4F8-4A56-47A8-AE51-EA2B650C5DEB}" srcOrd="1" destOrd="0" presId="urn:microsoft.com/office/officeart/2008/layout/HalfCircleOrganizationChart"/>
    <dgm:cxn modelId="{47AFD2A5-2883-49ED-85E2-C3A095C36CCD}" type="presOf" srcId="{94D3524E-7361-4149-A5EB-34E3C1AD18D8}" destId="{6E8A436A-918A-4C97-BA84-CDB479A15846}" srcOrd="0" destOrd="0" presId="urn:microsoft.com/office/officeart/2008/layout/HalfCircleOrganizationChart"/>
    <dgm:cxn modelId="{30677B11-CEBE-435F-A7B9-27F24DE89C26}" type="presOf" srcId="{E9FDAF37-07A8-4318-B95C-21B5D83348E1}" destId="{9A5782BD-C903-4497-9CFF-C77E21932FCC}" srcOrd="0" destOrd="0" presId="urn:microsoft.com/office/officeart/2008/layout/HalfCircleOrganizationChart"/>
    <dgm:cxn modelId="{921B33E1-1734-42ED-A74E-F7A0BD47A85F}" srcId="{9F4CC59D-BF87-4D9B-B5CE-FF97A8307B38}" destId="{E9FDAF37-07A8-4318-B95C-21B5D83348E1}" srcOrd="0" destOrd="0" parTransId="{03D8FFD9-658E-4BB2-B56D-FD0A2ABC54F4}" sibTransId="{6FA1DB2D-64CB-4BF3-9040-46808AB05632}"/>
    <dgm:cxn modelId="{FB64F8E7-0536-49CF-921A-D1E278495DDD}" type="presOf" srcId="{3CDC78BC-881A-4E7B-BECD-2B799A4ED457}" destId="{05B503D8-D79F-4C29-9434-E0DB1D607A63}" srcOrd="0" destOrd="0" presId="urn:microsoft.com/office/officeart/2008/layout/HalfCircleOrganizationChart"/>
    <dgm:cxn modelId="{02C99D80-D55F-4F28-A4E5-C4D287987C64}" srcId="{7CE89863-33A9-49AA-9E86-A209C3346AC5}" destId="{DDE18F70-CED5-463C-8C63-CA46843600FB}" srcOrd="0" destOrd="0" parTransId="{45F70B20-87E0-4007-97FF-FCF4A6D89D20}" sibTransId="{64396182-5AA3-41B9-97AF-23E8E1FF42E5}"/>
    <dgm:cxn modelId="{86D89268-A732-4985-B35C-F01F9B4D4A48}" type="presOf" srcId="{6CB56F38-583C-4290-A4C8-BD04C0E189AC}" destId="{54EA226D-F35E-46D9-B187-B92843F53FBF}" srcOrd="0" destOrd="0" presId="urn:microsoft.com/office/officeart/2008/layout/HalfCircleOrganizationChart"/>
    <dgm:cxn modelId="{C0A3EC3C-7C72-4BF9-B60D-07B5BA947B6E}" srcId="{9F4CC59D-BF87-4D9B-B5CE-FF97A8307B38}" destId="{C6D04812-798A-4CF5-911E-C8583894B566}" srcOrd="1" destOrd="0" parTransId="{94D3524E-7361-4149-A5EB-34E3C1AD18D8}" sibTransId="{04FC2557-F652-45E6-BA61-B61A62BB59E6}"/>
    <dgm:cxn modelId="{C0520FB4-A78D-442A-A3DA-12E8DF53B484}" type="presOf" srcId="{9F4CC59D-BF87-4D9B-B5CE-FF97A8307B38}" destId="{847C9D65-67C4-4331-A7A8-26C70A2ADBE3}" srcOrd="1" destOrd="0" presId="urn:microsoft.com/office/officeart/2008/layout/HalfCircleOrganizationChart"/>
    <dgm:cxn modelId="{44E57D75-CF13-46FE-83A9-84F26DB930B0}" type="presOf" srcId="{E7CB70A8-EA27-4BD8-82C5-55E56EB8B116}" destId="{FFE7C6A3-8622-453C-AA80-6B9D378A240E}" srcOrd="1" destOrd="0" presId="urn:microsoft.com/office/officeart/2008/layout/HalfCircleOrganizationChart"/>
    <dgm:cxn modelId="{7FAD9260-B99B-4195-94E5-451DF4BFEC59}" type="presOf" srcId="{C6D04812-798A-4CF5-911E-C8583894B566}" destId="{180374F9-410B-4ACD-8508-93D216BD75B9}" srcOrd="0" destOrd="0" presId="urn:microsoft.com/office/officeart/2008/layout/HalfCircleOrganizationChart"/>
    <dgm:cxn modelId="{C533FB7F-E191-4CDC-9B62-7D2FC16E1075}" type="presOf" srcId="{3DFC0336-9122-4C19-916E-93328367B62D}" destId="{70FD8EA4-982C-446C-A3C2-88FF2C8914D0}" srcOrd="0" destOrd="0" presId="urn:microsoft.com/office/officeart/2008/layout/HalfCircleOrganizationChart"/>
    <dgm:cxn modelId="{9C173601-CFCB-4EBE-8899-A5577ACB676B}" srcId="{DDE18F70-CED5-463C-8C63-CA46843600FB}" destId="{3DFC0336-9122-4C19-916E-93328367B62D}" srcOrd="2" destOrd="0" parTransId="{6CB56F38-583C-4290-A4C8-BD04C0E189AC}" sibTransId="{C57172B2-68B5-45CD-9DE9-581915C936BB}"/>
    <dgm:cxn modelId="{481C99F7-6669-4D6E-8553-9105D64289B4}" type="presOf" srcId="{03D8FFD9-658E-4BB2-B56D-FD0A2ABC54F4}" destId="{B0889877-6BD4-417E-AD98-E6CFF2E0EB57}" srcOrd="0" destOrd="0" presId="urn:microsoft.com/office/officeart/2008/layout/HalfCircleOrganizationChart"/>
    <dgm:cxn modelId="{4D8A0852-E293-483A-BFC8-1BF67CE7623B}" type="presOf" srcId="{C6D04812-798A-4CF5-911E-C8583894B566}" destId="{173645A0-9740-47A4-BFCF-7B2B8D0343FB}" srcOrd="1" destOrd="0" presId="urn:microsoft.com/office/officeart/2008/layout/HalfCircleOrganizationChart"/>
    <dgm:cxn modelId="{B48956FE-95C0-4E3F-8BC4-C088E9A1ACAF}" type="presOf" srcId="{DDE18F70-CED5-463C-8C63-CA46843600FB}" destId="{7235ECEA-3665-48B6-9AE7-6D94F704B4F4}" srcOrd="1" destOrd="0" presId="urn:microsoft.com/office/officeart/2008/layout/HalfCircleOrganizationChart"/>
    <dgm:cxn modelId="{4E317563-1BC0-4B8C-99B8-6B339A888AC2}" srcId="{DDE18F70-CED5-463C-8C63-CA46843600FB}" destId="{1574CD23-DDEF-4535-B514-2E4D1947C958}" srcOrd="1" destOrd="0" parTransId="{B1D0930F-5449-4005-ADC0-2894C999CFB3}" sibTransId="{380D04E1-924D-42DE-98EF-3DAA38E69AA3}"/>
    <dgm:cxn modelId="{0BC2FD43-B54F-4E96-9E6C-F5BC90A11E3C}" type="presOf" srcId="{7CE89863-33A9-49AA-9E86-A209C3346AC5}" destId="{B9DEB521-0AC9-4102-9394-5F476ACB7EC6}" srcOrd="0" destOrd="0" presId="urn:microsoft.com/office/officeart/2008/layout/HalfCircleOrganizationChart"/>
    <dgm:cxn modelId="{9F51C11A-B66B-4490-A6FB-ADC7FCA4DAFD}" srcId="{DDE18F70-CED5-463C-8C63-CA46843600FB}" destId="{9F4CC59D-BF87-4D9B-B5CE-FF97A8307B38}" srcOrd="3" destOrd="0" parTransId="{D16557B8-376B-4AFC-A5D9-C2AA8AF48CA2}" sibTransId="{A673A369-A847-49D6-B573-B7F6A26D116B}"/>
    <dgm:cxn modelId="{489E6B92-A777-4630-B7E0-DF9CD1608C0A}" type="presOf" srcId="{3DFC0336-9122-4C19-916E-93328367B62D}" destId="{694B4466-F028-44D9-8B9A-80C9A48163F4}" srcOrd="1" destOrd="0" presId="urn:microsoft.com/office/officeart/2008/layout/HalfCircleOrganizationChart"/>
    <dgm:cxn modelId="{9144B7F3-99BA-4D43-A6A6-A8F5BB96FA61}" type="presOf" srcId="{9F4CC59D-BF87-4D9B-B5CE-FF97A8307B38}" destId="{6DE53C14-0000-410B-B0E3-F2F046400AB5}" srcOrd="0" destOrd="0" presId="urn:microsoft.com/office/officeart/2008/layout/HalfCircleOrganizationChart"/>
    <dgm:cxn modelId="{16DC9B68-4B2A-45E2-A1F8-FC728067CEDD}" type="presOf" srcId="{D16557B8-376B-4AFC-A5D9-C2AA8AF48CA2}" destId="{78DCC6ED-D48E-4265-A361-A0502ECC70E9}" srcOrd="0" destOrd="0" presId="urn:microsoft.com/office/officeart/2008/layout/HalfCircleOrganizationChart"/>
    <dgm:cxn modelId="{CB7DB8FB-E592-4DAA-B01D-0AFCB6C5E538}" srcId="{DDE18F70-CED5-463C-8C63-CA46843600FB}" destId="{E7CB70A8-EA27-4BD8-82C5-55E56EB8B116}" srcOrd="0" destOrd="0" parTransId="{3CDC78BC-881A-4E7B-BECD-2B799A4ED457}" sibTransId="{DA3FC8D1-674A-4A4F-A210-C6EA05942338}"/>
    <dgm:cxn modelId="{E59B1869-F1D1-4A3B-88E5-7A443260DFAA}" type="presOf" srcId="{DDE18F70-CED5-463C-8C63-CA46843600FB}" destId="{EC72A4BE-3CB4-4CC1-A900-14474BCC30A0}" srcOrd="0" destOrd="0" presId="urn:microsoft.com/office/officeart/2008/layout/HalfCircleOrganizationChart"/>
    <dgm:cxn modelId="{C79EC2ED-AB15-47B1-B9B4-EBACBACDFED1}" type="presOf" srcId="{E7CB70A8-EA27-4BD8-82C5-55E56EB8B116}" destId="{C9A29A9E-8DC1-41FB-ABA7-E20255E52B43}" srcOrd="0" destOrd="0" presId="urn:microsoft.com/office/officeart/2008/layout/HalfCircleOrganizationChart"/>
    <dgm:cxn modelId="{0E6D201A-A0B5-4CFB-87F8-887A4A07E90C}" type="presParOf" srcId="{B9DEB521-0AC9-4102-9394-5F476ACB7EC6}" destId="{D78457B9-F673-4B9B-A241-0456812FDE3C}" srcOrd="0" destOrd="0" presId="urn:microsoft.com/office/officeart/2008/layout/HalfCircleOrganizationChart"/>
    <dgm:cxn modelId="{CE0DD2D6-01B0-40C1-9A59-6E79A2C1CD04}" type="presParOf" srcId="{D78457B9-F673-4B9B-A241-0456812FDE3C}" destId="{6B1C3539-7399-48CD-9FDB-56269B5EE845}" srcOrd="0" destOrd="0" presId="urn:microsoft.com/office/officeart/2008/layout/HalfCircleOrganizationChart"/>
    <dgm:cxn modelId="{259E5971-B8B5-4A1C-82B1-C3901F71D1C6}" type="presParOf" srcId="{6B1C3539-7399-48CD-9FDB-56269B5EE845}" destId="{EC72A4BE-3CB4-4CC1-A900-14474BCC30A0}" srcOrd="0" destOrd="0" presId="urn:microsoft.com/office/officeart/2008/layout/HalfCircleOrganizationChart"/>
    <dgm:cxn modelId="{596B1CB5-3D14-40AB-B426-19F3FDFB18CC}" type="presParOf" srcId="{6B1C3539-7399-48CD-9FDB-56269B5EE845}" destId="{0541617D-7B37-4A6E-A94D-E55FDF2A7C60}" srcOrd="1" destOrd="0" presId="urn:microsoft.com/office/officeart/2008/layout/HalfCircleOrganizationChart"/>
    <dgm:cxn modelId="{E1D4D0F8-DCB3-4DC4-9337-CBA6036B1EC4}" type="presParOf" srcId="{6B1C3539-7399-48CD-9FDB-56269B5EE845}" destId="{32D2020E-0EFE-4641-B8E7-54D4F4641549}" srcOrd="2" destOrd="0" presId="urn:microsoft.com/office/officeart/2008/layout/HalfCircleOrganizationChart"/>
    <dgm:cxn modelId="{4F19F035-7BD1-4372-9623-5E36059CE8A2}" type="presParOf" srcId="{6B1C3539-7399-48CD-9FDB-56269B5EE845}" destId="{7235ECEA-3665-48B6-9AE7-6D94F704B4F4}" srcOrd="3" destOrd="0" presId="urn:microsoft.com/office/officeart/2008/layout/HalfCircleOrganizationChart"/>
    <dgm:cxn modelId="{53885B1E-CEB8-4966-B0CE-80E8D400068E}" type="presParOf" srcId="{D78457B9-F673-4B9B-A241-0456812FDE3C}" destId="{ACAFEF14-5EA7-490F-95D1-594F4412508A}" srcOrd="1" destOrd="0" presId="urn:microsoft.com/office/officeart/2008/layout/HalfCircleOrganizationChart"/>
    <dgm:cxn modelId="{F6E136BD-0786-4F19-93B1-B27252371153}" type="presParOf" srcId="{ACAFEF14-5EA7-490F-95D1-594F4412508A}" destId="{54EA226D-F35E-46D9-B187-B92843F53FBF}" srcOrd="0" destOrd="0" presId="urn:microsoft.com/office/officeart/2008/layout/HalfCircleOrganizationChart"/>
    <dgm:cxn modelId="{6EF2C3FA-7289-4699-8CEC-6A0F33B2E6DB}" type="presParOf" srcId="{ACAFEF14-5EA7-490F-95D1-594F4412508A}" destId="{CC5100EC-9CED-4141-BB2D-177ECEA578E2}" srcOrd="1" destOrd="0" presId="urn:microsoft.com/office/officeart/2008/layout/HalfCircleOrganizationChart"/>
    <dgm:cxn modelId="{9C849497-E35A-4F49-A621-D5EF1EE9C40F}" type="presParOf" srcId="{CC5100EC-9CED-4141-BB2D-177ECEA578E2}" destId="{E9D48980-916A-433B-A834-DC4351C43EFE}" srcOrd="0" destOrd="0" presId="urn:microsoft.com/office/officeart/2008/layout/HalfCircleOrganizationChart"/>
    <dgm:cxn modelId="{2332BAD3-98DA-4C11-A324-8F6A17C84C42}" type="presParOf" srcId="{E9D48980-916A-433B-A834-DC4351C43EFE}" destId="{70FD8EA4-982C-446C-A3C2-88FF2C8914D0}" srcOrd="0" destOrd="0" presId="urn:microsoft.com/office/officeart/2008/layout/HalfCircleOrganizationChart"/>
    <dgm:cxn modelId="{CE7B16FA-D0F5-41D4-BA6E-EB0E20C9D92B}" type="presParOf" srcId="{E9D48980-916A-433B-A834-DC4351C43EFE}" destId="{356233CD-CA8F-43CB-84CE-1ACB628B478E}" srcOrd="1" destOrd="0" presId="urn:microsoft.com/office/officeart/2008/layout/HalfCircleOrganizationChart"/>
    <dgm:cxn modelId="{DA8FF4FC-ABCA-4D8D-8E73-C86B6FCF4711}" type="presParOf" srcId="{E9D48980-916A-433B-A834-DC4351C43EFE}" destId="{8BC21201-B92B-4564-B82F-07713AC49CF4}" srcOrd="2" destOrd="0" presId="urn:microsoft.com/office/officeart/2008/layout/HalfCircleOrganizationChart"/>
    <dgm:cxn modelId="{DE52F7DD-15D8-4FCF-BE11-46C312E59C6A}" type="presParOf" srcId="{E9D48980-916A-433B-A834-DC4351C43EFE}" destId="{694B4466-F028-44D9-8B9A-80C9A48163F4}" srcOrd="3" destOrd="0" presId="urn:microsoft.com/office/officeart/2008/layout/HalfCircleOrganizationChart"/>
    <dgm:cxn modelId="{E56E5EAE-04EE-4924-A333-4E5757CB7553}" type="presParOf" srcId="{CC5100EC-9CED-4141-BB2D-177ECEA578E2}" destId="{6820ED87-ABDB-448C-8822-3030ADED2D62}" srcOrd="1" destOrd="0" presId="urn:microsoft.com/office/officeart/2008/layout/HalfCircleOrganizationChart"/>
    <dgm:cxn modelId="{F237BB9D-41B1-48E0-9D24-A92111BE1276}" type="presParOf" srcId="{CC5100EC-9CED-4141-BB2D-177ECEA578E2}" destId="{6BC7BDD0-0EC9-45E7-B63B-4D62954B435A}" srcOrd="2" destOrd="0" presId="urn:microsoft.com/office/officeart/2008/layout/HalfCircleOrganizationChart"/>
    <dgm:cxn modelId="{4868C875-5368-4702-AB80-D6B4F13DC05C}" type="presParOf" srcId="{ACAFEF14-5EA7-490F-95D1-594F4412508A}" destId="{78DCC6ED-D48E-4265-A361-A0502ECC70E9}" srcOrd="2" destOrd="0" presId="urn:microsoft.com/office/officeart/2008/layout/HalfCircleOrganizationChart"/>
    <dgm:cxn modelId="{0D0CC830-FEF4-4D7A-9FC8-24E81FAFA3D0}" type="presParOf" srcId="{ACAFEF14-5EA7-490F-95D1-594F4412508A}" destId="{FCAE2694-1A9C-4CE4-AEFE-5617FE1EBE83}" srcOrd="3" destOrd="0" presId="urn:microsoft.com/office/officeart/2008/layout/HalfCircleOrganizationChart"/>
    <dgm:cxn modelId="{2FDD3DA5-644E-4115-B717-067BCD646E79}" type="presParOf" srcId="{FCAE2694-1A9C-4CE4-AEFE-5617FE1EBE83}" destId="{2E74A160-F892-477C-A1E7-25F94B76419D}" srcOrd="0" destOrd="0" presId="urn:microsoft.com/office/officeart/2008/layout/HalfCircleOrganizationChart"/>
    <dgm:cxn modelId="{DED7EDA9-D01E-4AF9-B171-BB93B1676338}" type="presParOf" srcId="{2E74A160-F892-477C-A1E7-25F94B76419D}" destId="{6DE53C14-0000-410B-B0E3-F2F046400AB5}" srcOrd="0" destOrd="0" presId="urn:microsoft.com/office/officeart/2008/layout/HalfCircleOrganizationChart"/>
    <dgm:cxn modelId="{2BC150E9-5776-480B-A797-2B792A82F3C5}" type="presParOf" srcId="{2E74A160-F892-477C-A1E7-25F94B76419D}" destId="{4B4D8D72-9E82-4A1D-92AD-E66114FCFC41}" srcOrd="1" destOrd="0" presId="urn:microsoft.com/office/officeart/2008/layout/HalfCircleOrganizationChart"/>
    <dgm:cxn modelId="{D74D069E-94E7-4A26-A45C-EA05C8C6ABDA}" type="presParOf" srcId="{2E74A160-F892-477C-A1E7-25F94B76419D}" destId="{C861DED7-D9A4-4A6F-8F2D-CDDBBDC40FA1}" srcOrd="2" destOrd="0" presId="urn:microsoft.com/office/officeart/2008/layout/HalfCircleOrganizationChart"/>
    <dgm:cxn modelId="{0C06F453-15C2-495C-B55E-001C1C007889}" type="presParOf" srcId="{2E74A160-F892-477C-A1E7-25F94B76419D}" destId="{847C9D65-67C4-4331-A7A8-26C70A2ADBE3}" srcOrd="3" destOrd="0" presId="urn:microsoft.com/office/officeart/2008/layout/HalfCircleOrganizationChart"/>
    <dgm:cxn modelId="{0DEF073E-2701-4CA3-BEE0-056D7944E443}" type="presParOf" srcId="{FCAE2694-1A9C-4CE4-AEFE-5617FE1EBE83}" destId="{6057849F-866F-4F9D-A5DB-A4A15FF97009}" srcOrd="1" destOrd="0" presId="urn:microsoft.com/office/officeart/2008/layout/HalfCircleOrganizationChart"/>
    <dgm:cxn modelId="{663632D2-1BF1-4A63-9EA5-D8B358DB8107}" type="presParOf" srcId="{6057849F-866F-4F9D-A5DB-A4A15FF97009}" destId="{B0889877-6BD4-417E-AD98-E6CFF2E0EB57}" srcOrd="0" destOrd="0" presId="urn:microsoft.com/office/officeart/2008/layout/HalfCircleOrganizationChart"/>
    <dgm:cxn modelId="{87684B6D-8E04-44D4-9A46-9AFEA22662B6}" type="presParOf" srcId="{6057849F-866F-4F9D-A5DB-A4A15FF97009}" destId="{6587C517-534A-4F94-B9A6-D30011CB6920}" srcOrd="1" destOrd="0" presId="urn:microsoft.com/office/officeart/2008/layout/HalfCircleOrganizationChart"/>
    <dgm:cxn modelId="{55FFA3FB-4976-49DD-B9C0-D1CE9577733F}" type="presParOf" srcId="{6587C517-534A-4F94-B9A6-D30011CB6920}" destId="{E0058DA6-2F71-4CB4-934E-B3F90C5E16F4}" srcOrd="0" destOrd="0" presId="urn:microsoft.com/office/officeart/2008/layout/HalfCircleOrganizationChart"/>
    <dgm:cxn modelId="{FD85316D-F9B7-47E4-9F4A-3F28A9C1EDC9}" type="presParOf" srcId="{E0058DA6-2F71-4CB4-934E-B3F90C5E16F4}" destId="{9A5782BD-C903-4497-9CFF-C77E21932FCC}" srcOrd="0" destOrd="0" presId="urn:microsoft.com/office/officeart/2008/layout/HalfCircleOrganizationChart"/>
    <dgm:cxn modelId="{610F4C2F-0BE0-421A-8F44-42126B2F499D}" type="presParOf" srcId="{E0058DA6-2F71-4CB4-934E-B3F90C5E16F4}" destId="{9640331F-1322-4790-B116-A2E2422C47D2}" srcOrd="1" destOrd="0" presId="urn:microsoft.com/office/officeart/2008/layout/HalfCircleOrganizationChart"/>
    <dgm:cxn modelId="{7C95FBF1-E08B-4764-B156-4FE2AE529E79}" type="presParOf" srcId="{E0058DA6-2F71-4CB4-934E-B3F90C5E16F4}" destId="{6BC0C4D3-6645-4EDA-8D07-F2B7091A78BD}" srcOrd="2" destOrd="0" presId="urn:microsoft.com/office/officeart/2008/layout/HalfCircleOrganizationChart"/>
    <dgm:cxn modelId="{94E37839-E3E9-4579-9DE6-A20504173445}" type="presParOf" srcId="{E0058DA6-2F71-4CB4-934E-B3F90C5E16F4}" destId="{88BD53AF-2996-458A-858B-3A4C90B2C648}" srcOrd="3" destOrd="0" presId="urn:microsoft.com/office/officeart/2008/layout/HalfCircleOrganizationChart"/>
    <dgm:cxn modelId="{E6C0D4B6-D44F-4E86-B0F8-F6FC5C507402}" type="presParOf" srcId="{6587C517-534A-4F94-B9A6-D30011CB6920}" destId="{4238D5D2-C248-48D2-A6F2-5F87D5B371C0}" srcOrd="1" destOrd="0" presId="urn:microsoft.com/office/officeart/2008/layout/HalfCircleOrganizationChart"/>
    <dgm:cxn modelId="{7AD8ACEA-643C-4099-9F46-A71C5429ECD2}" type="presParOf" srcId="{6587C517-534A-4F94-B9A6-D30011CB6920}" destId="{D92F2172-261F-49DF-8E05-F77D74C06342}" srcOrd="2" destOrd="0" presId="urn:microsoft.com/office/officeart/2008/layout/HalfCircleOrganizationChart"/>
    <dgm:cxn modelId="{86F743E4-9F32-4170-B187-D0DC32AD6DC0}" type="presParOf" srcId="{6057849F-866F-4F9D-A5DB-A4A15FF97009}" destId="{6E8A436A-918A-4C97-BA84-CDB479A15846}" srcOrd="2" destOrd="0" presId="urn:microsoft.com/office/officeart/2008/layout/HalfCircleOrganizationChart"/>
    <dgm:cxn modelId="{B7A078D6-0752-427C-B236-8CE8274EF846}" type="presParOf" srcId="{6057849F-866F-4F9D-A5DB-A4A15FF97009}" destId="{895DDABF-4B89-4B1B-8E8E-95A73AEF086D}" srcOrd="3" destOrd="0" presId="urn:microsoft.com/office/officeart/2008/layout/HalfCircleOrganizationChart"/>
    <dgm:cxn modelId="{25B4F9B5-BB36-434C-9402-4823DEC1F6D0}" type="presParOf" srcId="{895DDABF-4B89-4B1B-8E8E-95A73AEF086D}" destId="{E132EA6C-4D5B-429B-8F37-00189D298765}" srcOrd="0" destOrd="0" presId="urn:microsoft.com/office/officeart/2008/layout/HalfCircleOrganizationChart"/>
    <dgm:cxn modelId="{EF99D905-7500-4093-868F-951480ECB72A}" type="presParOf" srcId="{E132EA6C-4D5B-429B-8F37-00189D298765}" destId="{180374F9-410B-4ACD-8508-93D216BD75B9}" srcOrd="0" destOrd="0" presId="urn:microsoft.com/office/officeart/2008/layout/HalfCircleOrganizationChart"/>
    <dgm:cxn modelId="{8ED65DB0-A9AF-4CE0-9EC8-6EE9BBD0B34C}" type="presParOf" srcId="{E132EA6C-4D5B-429B-8F37-00189D298765}" destId="{F05BE81F-ED2D-42A1-9BF1-93469B8E088F}" srcOrd="1" destOrd="0" presId="urn:microsoft.com/office/officeart/2008/layout/HalfCircleOrganizationChart"/>
    <dgm:cxn modelId="{8535C970-7133-4315-BF75-3D7478D8A6D3}" type="presParOf" srcId="{E132EA6C-4D5B-429B-8F37-00189D298765}" destId="{76B87BB9-7568-48AE-8A11-1EFF11E12526}" srcOrd="2" destOrd="0" presId="urn:microsoft.com/office/officeart/2008/layout/HalfCircleOrganizationChart"/>
    <dgm:cxn modelId="{6F184D6C-09F6-48C7-997B-A303B4C3C3AA}" type="presParOf" srcId="{E132EA6C-4D5B-429B-8F37-00189D298765}" destId="{173645A0-9740-47A4-BFCF-7B2B8D0343FB}" srcOrd="3" destOrd="0" presId="urn:microsoft.com/office/officeart/2008/layout/HalfCircleOrganizationChart"/>
    <dgm:cxn modelId="{CF1F361A-50D7-407B-A738-5D0A29D7336D}" type="presParOf" srcId="{895DDABF-4B89-4B1B-8E8E-95A73AEF086D}" destId="{2A3FB2E2-9438-4412-8118-8FE06556C3A9}" srcOrd="1" destOrd="0" presId="urn:microsoft.com/office/officeart/2008/layout/HalfCircleOrganizationChart"/>
    <dgm:cxn modelId="{12DC627F-2039-49AB-BAAC-B2986D6B2083}" type="presParOf" srcId="{895DDABF-4B89-4B1B-8E8E-95A73AEF086D}" destId="{B1C28560-5CDC-45D8-B3AD-C97BA768A1D7}" srcOrd="2" destOrd="0" presId="urn:microsoft.com/office/officeart/2008/layout/HalfCircleOrganizationChart"/>
    <dgm:cxn modelId="{3945FA49-6D5B-4619-937C-8D73A3FBC84E}" type="presParOf" srcId="{FCAE2694-1A9C-4CE4-AEFE-5617FE1EBE83}" destId="{56B88139-9B4A-4D24-B8E0-60EF5D5842D0}" srcOrd="2" destOrd="0" presId="urn:microsoft.com/office/officeart/2008/layout/HalfCircleOrganizationChart"/>
    <dgm:cxn modelId="{16DE1031-A250-41EB-980C-C7EB72C6E3EF}" type="presParOf" srcId="{D78457B9-F673-4B9B-A241-0456812FDE3C}" destId="{14B87B4E-7385-4EA9-AFE6-3781CE8B6A40}" srcOrd="2" destOrd="0" presId="urn:microsoft.com/office/officeart/2008/layout/HalfCircleOrganizationChart"/>
    <dgm:cxn modelId="{E5A543C3-A0DC-4E58-BE3A-BEF1EF9B5D34}" type="presParOf" srcId="{14B87B4E-7385-4EA9-AFE6-3781CE8B6A40}" destId="{05B503D8-D79F-4C29-9434-E0DB1D607A63}" srcOrd="0" destOrd="0" presId="urn:microsoft.com/office/officeart/2008/layout/HalfCircleOrganizationChart"/>
    <dgm:cxn modelId="{8FEC2A6D-1CF5-4AA8-8779-CDB993FD7D83}" type="presParOf" srcId="{14B87B4E-7385-4EA9-AFE6-3781CE8B6A40}" destId="{91744C8F-A17C-4A0E-93FA-09C378152D4D}" srcOrd="1" destOrd="0" presId="urn:microsoft.com/office/officeart/2008/layout/HalfCircleOrganizationChart"/>
    <dgm:cxn modelId="{F6DBC144-4692-473D-A7B7-D0910D46559A}" type="presParOf" srcId="{91744C8F-A17C-4A0E-93FA-09C378152D4D}" destId="{11C93A8D-24D0-47CE-A860-1E7454611F7E}" srcOrd="0" destOrd="0" presId="urn:microsoft.com/office/officeart/2008/layout/HalfCircleOrganizationChart"/>
    <dgm:cxn modelId="{DEFA02A6-D20F-408B-B8DF-0D266DF54C25}" type="presParOf" srcId="{11C93A8D-24D0-47CE-A860-1E7454611F7E}" destId="{C9A29A9E-8DC1-41FB-ABA7-E20255E52B43}" srcOrd="0" destOrd="0" presId="urn:microsoft.com/office/officeart/2008/layout/HalfCircleOrganizationChart"/>
    <dgm:cxn modelId="{3EF495DD-1E63-4446-957B-837C4C4C589F}" type="presParOf" srcId="{11C93A8D-24D0-47CE-A860-1E7454611F7E}" destId="{E99A9604-903D-4C5A-9FC2-C6C72AB73ECF}" srcOrd="1" destOrd="0" presId="urn:microsoft.com/office/officeart/2008/layout/HalfCircleOrganizationChart"/>
    <dgm:cxn modelId="{4AAD128D-A72C-49CC-8946-E97AD7C64B8F}" type="presParOf" srcId="{11C93A8D-24D0-47CE-A860-1E7454611F7E}" destId="{A16BD4D1-3BD2-4FF0-9692-A5980F609D47}" srcOrd="2" destOrd="0" presId="urn:microsoft.com/office/officeart/2008/layout/HalfCircleOrganizationChart"/>
    <dgm:cxn modelId="{2399C3EA-2095-4A47-83A6-C9F0255D2349}" type="presParOf" srcId="{11C93A8D-24D0-47CE-A860-1E7454611F7E}" destId="{FFE7C6A3-8622-453C-AA80-6B9D378A240E}" srcOrd="3" destOrd="0" presId="urn:microsoft.com/office/officeart/2008/layout/HalfCircleOrganizationChart"/>
    <dgm:cxn modelId="{8633868F-FECD-4FD3-AA46-786006B5DF61}" type="presParOf" srcId="{91744C8F-A17C-4A0E-93FA-09C378152D4D}" destId="{9949E64F-0E4B-43CD-908D-E84A62F2C083}" srcOrd="1" destOrd="0" presId="urn:microsoft.com/office/officeart/2008/layout/HalfCircleOrganizationChart"/>
    <dgm:cxn modelId="{38F2C855-888B-440A-A3F6-65D56EC08E3A}" type="presParOf" srcId="{91744C8F-A17C-4A0E-93FA-09C378152D4D}" destId="{42266B5A-073A-4AD9-A1B6-DD446B1434B7}" srcOrd="2" destOrd="0" presId="urn:microsoft.com/office/officeart/2008/layout/HalfCircleOrganizationChart"/>
    <dgm:cxn modelId="{98995549-8B1C-44DF-A885-74EF130A5153}" type="presParOf" srcId="{14B87B4E-7385-4EA9-AFE6-3781CE8B6A40}" destId="{FB31402F-4CD5-4433-8290-DD01F503F4B9}" srcOrd="2" destOrd="0" presId="urn:microsoft.com/office/officeart/2008/layout/HalfCircleOrganizationChart"/>
    <dgm:cxn modelId="{6A9E77B8-3650-4A90-A1D1-35CF59F847D2}" type="presParOf" srcId="{14B87B4E-7385-4EA9-AFE6-3781CE8B6A40}" destId="{B7EFBBC4-A693-4F1A-8D83-FDC04F4351E4}" srcOrd="3" destOrd="0" presId="urn:microsoft.com/office/officeart/2008/layout/HalfCircleOrganizationChart"/>
    <dgm:cxn modelId="{2C0235A4-28FD-43DB-9884-8E4C52790ADF}" type="presParOf" srcId="{B7EFBBC4-A693-4F1A-8D83-FDC04F4351E4}" destId="{F2BB3739-7DAD-4ED4-BFD0-6AB2EA37EE02}" srcOrd="0" destOrd="0" presId="urn:microsoft.com/office/officeart/2008/layout/HalfCircleOrganizationChart"/>
    <dgm:cxn modelId="{0EA4F3C8-285B-4365-8486-DE55B0A45810}" type="presParOf" srcId="{F2BB3739-7DAD-4ED4-BFD0-6AB2EA37EE02}" destId="{D539831D-FC34-4AC9-810C-DCBF1D8D2527}" srcOrd="0" destOrd="0" presId="urn:microsoft.com/office/officeart/2008/layout/HalfCircleOrganizationChart"/>
    <dgm:cxn modelId="{9E60D6D3-BF6B-40E4-B1BA-BB0F74366412}" type="presParOf" srcId="{F2BB3739-7DAD-4ED4-BFD0-6AB2EA37EE02}" destId="{A61B5BBB-C4A0-4562-916F-4A4F812AAADA}" srcOrd="1" destOrd="0" presId="urn:microsoft.com/office/officeart/2008/layout/HalfCircleOrganizationChart"/>
    <dgm:cxn modelId="{971B6E15-6E77-4132-BC32-F76F47F6EF96}" type="presParOf" srcId="{F2BB3739-7DAD-4ED4-BFD0-6AB2EA37EE02}" destId="{D888371F-253D-4657-AB9B-616BB8E07DBF}" srcOrd="2" destOrd="0" presId="urn:microsoft.com/office/officeart/2008/layout/HalfCircleOrganizationChart"/>
    <dgm:cxn modelId="{D279AC9B-5A86-4E67-966A-A98B66D3DF70}" type="presParOf" srcId="{F2BB3739-7DAD-4ED4-BFD0-6AB2EA37EE02}" destId="{31D3D4F8-4A56-47A8-AE51-EA2B650C5DEB}" srcOrd="3" destOrd="0" presId="urn:microsoft.com/office/officeart/2008/layout/HalfCircleOrganizationChart"/>
    <dgm:cxn modelId="{B0FC5357-A8F2-49A5-8A09-4C43DBEFE77B}" type="presParOf" srcId="{B7EFBBC4-A693-4F1A-8D83-FDC04F4351E4}" destId="{4292C208-FA87-4206-A547-939AFDD37C30}" srcOrd="1" destOrd="0" presId="urn:microsoft.com/office/officeart/2008/layout/HalfCircleOrganizationChart"/>
    <dgm:cxn modelId="{B953F61C-FEB6-454B-910E-B1AC790FF8A8}" type="presParOf" srcId="{B7EFBBC4-A693-4F1A-8D83-FDC04F4351E4}" destId="{3E99BAFB-AA83-4960-BB6C-890BC06159F8}" srcOrd="2" destOrd="0" presId="urn:microsoft.com/office/officeart/2008/layout/HalfCircle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31402F-4CD5-4433-8290-DD01F503F4B9}">
      <dsp:nvSpPr>
        <dsp:cNvPr id="0" name=""/>
        <dsp:cNvSpPr/>
      </dsp:nvSpPr>
      <dsp:spPr>
        <a:xfrm>
          <a:off x="1788606" y="412168"/>
          <a:ext cx="341662" cy="246984"/>
        </a:xfrm>
        <a:custGeom>
          <a:avLst/>
          <a:gdLst/>
          <a:ahLst/>
          <a:cxnLst/>
          <a:rect l="0" t="0" r="0" b="0"/>
          <a:pathLst>
            <a:path>
              <a:moveTo>
                <a:pt x="0" y="0"/>
              </a:moveTo>
              <a:lnTo>
                <a:pt x="0" y="246984"/>
              </a:lnTo>
              <a:lnTo>
                <a:pt x="341662" y="2469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503D8-D79F-4C29-9434-E0DB1D607A63}">
      <dsp:nvSpPr>
        <dsp:cNvPr id="0" name=""/>
        <dsp:cNvSpPr/>
      </dsp:nvSpPr>
      <dsp:spPr>
        <a:xfrm>
          <a:off x="1446944" y="412168"/>
          <a:ext cx="341662" cy="246984"/>
        </a:xfrm>
        <a:custGeom>
          <a:avLst/>
          <a:gdLst/>
          <a:ahLst/>
          <a:cxnLst/>
          <a:rect l="0" t="0" r="0" b="0"/>
          <a:pathLst>
            <a:path>
              <a:moveTo>
                <a:pt x="341662" y="0"/>
              </a:moveTo>
              <a:lnTo>
                <a:pt x="341662" y="246984"/>
              </a:lnTo>
              <a:lnTo>
                <a:pt x="0" y="2469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8A436A-918A-4C97-BA84-CDB479A15846}">
      <dsp:nvSpPr>
        <dsp:cNvPr id="0" name=""/>
        <dsp:cNvSpPr/>
      </dsp:nvSpPr>
      <dsp:spPr>
        <a:xfrm>
          <a:off x="2286692" y="1581230"/>
          <a:ext cx="712147" cy="831515"/>
        </a:xfrm>
        <a:custGeom>
          <a:avLst/>
          <a:gdLst/>
          <a:ahLst/>
          <a:cxnLst/>
          <a:rect l="0" t="0" r="0" b="0"/>
          <a:pathLst>
            <a:path>
              <a:moveTo>
                <a:pt x="0" y="0"/>
              </a:moveTo>
              <a:lnTo>
                <a:pt x="0" y="831515"/>
              </a:lnTo>
              <a:lnTo>
                <a:pt x="712147" y="831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89877-6BD4-417E-AD98-E6CFF2E0EB57}">
      <dsp:nvSpPr>
        <dsp:cNvPr id="0" name=""/>
        <dsp:cNvSpPr/>
      </dsp:nvSpPr>
      <dsp:spPr>
        <a:xfrm>
          <a:off x="2286692" y="1581230"/>
          <a:ext cx="641224" cy="246984"/>
        </a:xfrm>
        <a:custGeom>
          <a:avLst/>
          <a:gdLst/>
          <a:ahLst/>
          <a:cxnLst/>
          <a:rect l="0" t="0" r="0" b="0"/>
          <a:pathLst>
            <a:path>
              <a:moveTo>
                <a:pt x="0" y="0"/>
              </a:moveTo>
              <a:lnTo>
                <a:pt x="0" y="246984"/>
              </a:lnTo>
              <a:lnTo>
                <a:pt x="641224" y="246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CC6ED-D48E-4265-A361-A0502ECC70E9}">
      <dsp:nvSpPr>
        <dsp:cNvPr id="0" name=""/>
        <dsp:cNvSpPr/>
      </dsp:nvSpPr>
      <dsp:spPr>
        <a:xfrm>
          <a:off x="1788606" y="412168"/>
          <a:ext cx="498086" cy="757420"/>
        </a:xfrm>
        <a:custGeom>
          <a:avLst/>
          <a:gdLst/>
          <a:ahLst/>
          <a:cxnLst/>
          <a:rect l="0" t="0" r="0" b="0"/>
          <a:pathLst>
            <a:path>
              <a:moveTo>
                <a:pt x="0" y="0"/>
              </a:moveTo>
              <a:lnTo>
                <a:pt x="0" y="670975"/>
              </a:lnTo>
              <a:lnTo>
                <a:pt x="498086" y="670975"/>
              </a:lnTo>
              <a:lnTo>
                <a:pt x="498086" y="7574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EA226D-F35E-46D9-B187-B92843F53FBF}">
      <dsp:nvSpPr>
        <dsp:cNvPr id="0" name=""/>
        <dsp:cNvSpPr/>
      </dsp:nvSpPr>
      <dsp:spPr>
        <a:xfrm>
          <a:off x="1290520" y="412168"/>
          <a:ext cx="498086" cy="757420"/>
        </a:xfrm>
        <a:custGeom>
          <a:avLst/>
          <a:gdLst/>
          <a:ahLst/>
          <a:cxnLst/>
          <a:rect l="0" t="0" r="0" b="0"/>
          <a:pathLst>
            <a:path>
              <a:moveTo>
                <a:pt x="498086" y="0"/>
              </a:moveTo>
              <a:lnTo>
                <a:pt x="498086" y="670975"/>
              </a:lnTo>
              <a:lnTo>
                <a:pt x="0" y="670975"/>
              </a:lnTo>
              <a:lnTo>
                <a:pt x="0" y="7574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41617D-7B37-4A6E-A94D-E55FDF2A7C60}">
      <dsp:nvSpPr>
        <dsp:cNvPr id="0" name=""/>
        <dsp:cNvSpPr/>
      </dsp:nvSpPr>
      <dsp:spPr>
        <a:xfrm>
          <a:off x="1582785" y="527"/>
          <a:ext cx="411641" cy="4116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D2020E-0EFE-4641-B8E7-54D4F4641549}">
      <dsp:nvSpPr>
        <dsp:cNvPr id="0" name=""/>
        <dsp:cNvSpPr/>
      </dsp:nvSpPr>
      <dsp:spPr>
        <a:xfrm>
          <a:off x="1582785" y="527"/>
          <a:ext cx="411641" cy="4116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72A4BE-3CB4-4CC1-A900-14474BCC30A0}">
      <dsp:nvSpPr>
        <dsp:cNvPr id="0" name=""/>
        <dsp:cNvSpPr/>
      </dsp:nvSpPr>
      <dsp:spPr>
        <a:xfrm>
          <a:off x="1376965" y="74622"/>
          <a:ext cx="823283" cy="2634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t>ניהול</a:t>
          </a:r>
          <a:r>
            <a:rPr lang="en-GB" sz="900" kern="1200"/>
            <a:t>- administrator</a:t>
          </a:r>
          <a:endParaRPr lang="he-IL" sz="900" kern="1200"/>
        </a:p>
      </dsp:txBody>
      <dsp:txXfrm>
        <a:off x="1376965" y="74622"/>
        <a:ext cx="823283" cy="263450"/>
      </dsp:txXfrm>
    </dsp:sp>
    <dsp:sp modelId="{356233CD-CA8F-43CB-84CE-1ACB628B478E}">
      <dsp:nvSpPr>
        <dsp:cNvPr id="0" name=""/>
        <dsp:cNvSpPr/>
      </dsp:nvSpPr>
      <dsp:spPr>
        <a:xfrm>
          <a:off x="1084699" y="1169589"/>
          <a:ext cx="411641" cy="4116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C21201-B92B-4564-B82F-07713AC49CF4}">
      <dsp:nvSpPr>
        <dsp:cNvPr id="0" name=""/>
        <dsp:cNvSpPr/>
      </dsp:nvSpPr>
      <dsp:spPr>
        <a:xfrm>
          <a:off x="1084699" y="1169589"/>
          <a:ext cx="411641" cy="4116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FD8EA4-982C-446C-A3C2-88FF2C8914D0}">
      <dsp:nvSpPr>
        <dsp:cNvPr id="0" name=""/>
        <dsp:cNvSpPr/>
      </dsp:nvSpPr>
      <dsp:spPr>
        <a:xfrm>
          <a:off x="878878" y="1243684"/>
          <a:ext cx="823283" cy="2634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t>תאגיד מים - חדר בקרה</a:t>
          </a:r>
        </a:p>
      </dsp:txBody>
      <dsp:txXfrm>
        <a:off x="878878" y="1243684"/>
        <a:ext cx="823283" cy="263450"/>
      </dsp:txXfrm>
    </dsp:sp>
    <dsp:sp modelId="{4B4D8D72-9E82-4A1D-92AD-E66114FCFC41}">
      <dsp:nvSpPr>
        <dsp:cNvPr id="0" name=""/>
        <dsp:cNvSpPr/>
      </dsp:nvSpPr>
      <dsp:spPr>
        <a:xfrm>
          <a:off x="2080872" y="1169589"/>
          <a:ext cx="411641" cy="4116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DED7-D9A4-4A6F-8F2D-CDDBBDC40FA1}">
      <dsp:nvSpPr>
        <dsp:cNvPr id="0" name=""/>
        <dsp:cNvSpPr/>
      </dsp:nvSpPr>
      <dsp:spPr>
        <a:xfrm>
          <a:off x="2080872" y="1169589"/>
          <a:ext cx="411641" cy="4116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3C14-0000-410B-B0E3-F2F046400AB5}">
      <dsp:nvSpPr>
        <dsp:cNvPr id="0" name=""/>
        <dsp:cNvSpPr/>
      </dsp:nvSpPr>
      <dsp:spPr>
        <a:xfrm>
          <a:off x="1875051" y="1243684"/>
          <a:ext cx="823283" cy="2634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t>תאגיד מים - חדר בקרה</a:t>
          </a:r>
        </a:p>
      </dsp:txBody>
      <dsp:txXfrm>
        <a:off x="1875051" y="1243684"/>
        <a:ext cx="823283" cy="263450"/>
      </dsp:txXfrm>
    </dsp:sp>
    <dsp:sp modelId="{9640331F-1322-4790-B116-A2E2422C47D2}">
      <dsp:nvSpPr>
        <dsp:cNvPr id="0" name=""/>
        <dsp:cNvSpPr/>
      </dsp:nvSpPr>
      <dsp:spPr>
        <a:xfrm>
          <a:off x="2827711" y="1754120"/>
          <a:ext cx="835051" cy="4116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0C4D3-6645-4EDA-8D07-F2B7091A78BD}">
      <dsp:nvSpPr>
        <dsp:cNvPr id="0" name=""/>
        <dsp:cNvSpPr/>
      </dsp:nvSpPr>
      <dsp:spPr>
        <a:xfrm>
          <a:off x="2827711" y="1754120"/>
          <a:ext cx="835051" cy="4116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782BD-C903-4497-9CFF-C77E21932FCC}">
      <dsp:nvSpPr>
        <dsp:cNvPr id="0" name=""/>
        <dsp:cNvSpPr/>
      </dsp:nvSpPr>
      <dsp:spPr>
        <a:xfrm>
          <a:off x="2410185" y="1828215"/>
          <a:ext cx="1670103" cy="2634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t>חדר בקרה/רשות מקומית</a:t>
          </a:r>
        </a:p>
      </dsp:txBody>
      <dsp:txXfrm>
        <a:off x="2410185" y="1828215"/>
        <a:ext cx="1670103" cy="263450"/>
      </dsp:txXfrm>
    </dsp:sp>
    <dsp:sp modelId="{F05BE81F-ED2D-42A1-9BF1-93469B8E088F}">
      <dsp:nvSpPr>
        <dsp:cNvPr id="0" name=""/>
        <dsp:cNvSpPr/>
      </dsp:nvSpPr>
      <dsp:spPr>
        <a:xfrm>
          <a:off x="2884906" y="2338651"/>
          <a:ext cx="949442" cy="4116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87BB9-7568-48AE-8A11-1EFF11E12526}">
      <dsp:nvSpPr>
        <dsp:cNvPr id="0" name=""/>
        <dsp:cNvSpPr/>
      </dsp:nvSpPr>
      <dsp:spPr>
        <a:xfrm>
          <a:off x="2884906" y="2338651"/>
          <a:ext cx="949442" cy="4116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374F9-410B-4ACD-8508-93D216BD75B9}">
      <dsp:nvSpPr>
        <dsp:cNvPr id="0" name=""/>
        <dsp:cNvSpPr/>
      </dsp:nvSpPr>
      <dsp:spPr>
        <a:xfrm>
          <a:off x="2410185" y="2412746"/>
          <a:ext cx="1898885" cy="2634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t>חדר בקרה/רשות מקומית</a:t>
          </a:r>
        </a:p>
      </dsp:txBody>
      <dsp:txXfrm>
        <a:off x="2410185" y="2412746"/>
        <a:ext cx="1898885" cy="263450"/>
      </dsp:txXfrm>
    </dsp:sp>
    <dsp:sp modelId="{E99A9604-903D-4C5A-9FC2-C6C72AB73ECF}">
      <dsp:nvSpPr>
        <dsp:cNvPr id="0" name=""/>
        <dsp:cNvSpPr/>
      </dsp:nvSpPr>
      <dsp:spPr>
        <a:xfrm>
          <a:off x="1084699" y="585058"/>
          <a:ext cx="411641" cy="4116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BD4D1-3BD2-4FF0-9692-A5980F609D47}">
      <dsp:nvSpPr>
        <dsp:cNvPr id="0" name=""/>
        <dsp:cNvSpPr/>
      </dsp:nvSpPr>
      <dsp:spPr>
        <a:xfrm>
          <a:off x="1084699" y="585058"/>
          <a:ext cx="411641" cy="4116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A29A9E-8DC1-41FB-ABA7-E20255E52B43}">
      <dsp:nvSpPr>
        <dsp:cNvPr id="0" name=""/>
        <dsp:cNvSpPr/>
      </dsp:nvSpPr>
      <dsp:spPr>
        <a:xfrm>
          <a:off x="878878" y="659153"/>
          <a:ext cx="823283" cy="2634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t>מתקין יחידות קצה </a:t>
          </a:r>
        </a:p>
      </dsp:txBody>
      <dsp:txXfrm>
        <a:off x="878878" y="659153"/>
        <a:ext cx="823283" cy="263450"/>
      </dsp:txXfrm>
    </dsp:sp>
    <dsp:sp modelId="{A61B5BBB-C4A0-4562-916F-4A4F812AAADA}">
      <dsp:nvSpPr>
        <dsp:cNvPr id="0" name=""/>
        <dsp:cNvSpPr/>
      </dsp:nvSpPr>
      <dsp:spPr>
        <a:xfrm>
          <a:off x="2080872" y="585058"/>
          <a:ext cx="411641" cy="4116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88371F-253D-4657-AB9B-616BB8E07DBF}">
      <dsp:nvSpPr>
        <dsp:cNvPr id="0" name=""/>
        <dsp:cNvSpPr/>
      </dsp:nvSpPr>
      <dsp:spPr>
        <a:xfrm>
          <a:off x="2080872" y="585058"/>
          <a:ext cx="411641" cy="4116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831D-FC34-4AC9-810C-DCBF1D8D2527}">
      <dsp:nvSpPr>
        <dsp:cNvPr id="0" name=""/>
        <dsp:cNvSpPr/>
      </dsp:nvSpPr>
      <dsp:spPr>
        <a:xfrm>
          <a:off x="1875051" y="659153"/>
          <a:ext cx="823283" cy="2634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t>מנהל צופה</a:t>
          </a:r>
        </a:p>
      </dsp:txBody>
      <dsp:txXfrm>
        <a:off x="1875051" y="659153"/>
        <a:ext cx="823283" cy="26345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E6E7-7E69-4779-A239-2784D58C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2704</Words>
  <Characters>13520</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Rili</dc:creator>
  <cp:lastModifiedBy>rili levavi</cp:lastModifiedBy>
  <cp:revision>9</cp:revision>
  <dcterms:created xsi:type="dcterms:W3CDTF">2019-10-15T05:49:00Z</dcterms:created>
  <dcterms:modified xsi:type="dcterms:W3CDTF">2019-10-15T11:09:00Z</dcterms:modified>
</cp:coreProperties>
</file>